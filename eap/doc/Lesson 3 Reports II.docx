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3E8" w:rsidRPr="00E82813" w:rsidRDefault="008223E8" w:rsidP="00140B70">
      <w:pPr>
        <w:jc w:val="center"/>
        <w:rPr>
          <w:b/>
          <w:bCs/>
          <w:color w:val="FF0000"/>
        </w:rPr>
      </w:pPr>
      <w:r w:rsidRPr="00E82813">
        <w:rPr>
          <w:b/>
          <w:bCs/>
        </w:rPr>
        <w:t xml:space="preserve">Lesson </w:t>
      </w:r>
      <w:r w:rsidR="00227603">
        <w:rPr>
          <w:rFonts w:hint="eastAsia"/>
          <w:b/>
          <w:bCs/>
        </w:rPr>
        <w:t>3</w:t>
      </w:r>
      <w:bookmarkStart w:id="0" w:name="_GoBack"/>
      <w:bookmarkEnd w:id="0"/>
      <w:r w:rsidR="00D3600E">
        <w:rPr>
          <w:rFonts w:hint="eastAsia"/>
          <w:b/>
          <w:bCs/>
        </w:rPr>
        <w:t xml:space="preserve"> Reports II</w:t>
      </w:r>
    </w:p>
    <w:p w:rsidR="008223E8" w:rsidRPr="00E82813" w:rsidRDefault="008223E8" w:rsidP="00140B70">
      <w:bookmarkStart w:id="1" w:name="OLE_LINK1"/>
      <w:bookmarkStart w:id="2" w:name="OLE_LINK2"/>
      <w:r w:rsidRPr="00E82813">
        <w:rPr>
          <w:b/>
          <w:bCs/>
          <w:u w:val="single"/>
        </w:rPr>
        <w:t>Lesson objectives</w:t>
      </w:r>
      <w:r w:rsidRPr="00E82813">
        <w:rPr>
          <w:b/>
          <w:bCs/>
        </w:rPr>
        <w:t>:</w:t>
      </w:r>
      <w:r w:rsidRPr="00E82813">
        <w:t xml:space="preserve"> </w:t>
      </w:r>
    </w:p>
    <w:p w:rsidR="008223E8" w:rsidRPr="00EF256A" w:rsidRDefault="008223E8" w:rsidP="007D72D6">
      <w:pPr>
        <w:numPr>
          <w:ilvl w:val="0"/>
          <w:numId w:val="6"/>
        </w:numPr>
      </w:pPr>
      <w:r>
        <w:t>Learn how to write descriptive reports of academic articles.</w:t>
      </w:r>
    </w:p>
    <w:p w:rsidR="008223E8" w:rsidRPr="00EF256A" w:rsidRDefault="008223E8" w:rsidP="007D72D6">
      <w:pPr>
        <w:numPr>
          <w:ilvl w:val="0"/>
          <w:numId w:val="6"/>
        </w:numPr>
      </w:pPr>
      <w:bookmarkStart w:id="3" w:name="OLE_LINK3"/>
      <w:bookmarkStart w:id="4" w:name="OLE_LINK4"/>
      <w:r>
        <w:t>Learn how to write compositional reports of academic articles.</w:t>
      </w:r>
    </w:p>
    <w:bookmarkEnd w:id="3"/>
    <w:bookmarkEnd w:id="4"/>
    <w:p w:rsidR="008223E8" w:rsidRPr="007D72D6" w:rsidRDefault="008223E8" w:rsidP="007D72D6">
      <w:pPr>
        <w:numPr>
          <w:ilvl w:val="0"/>
          <w:numId w:val="6"/>
        </w:numPr>
      </w:pPr>
      <w:r>
        <w:t>Learn how to use proper expressions in writing descriptive reports.</w:t>
      </w:r>
    </w:p>
    <w:bookmarkEnd w:id="1"/>
    <w:bookmarkEnd w:id="2"/>
    <w:p w:rsidR="008223E8" w:rsidRPr="00A87B20" w:rsidRDefault="008223E8" w:rsidP="00140B70"/>
    <w:p w:rsidR="008223E8" w:rsidRPr="00E82813" w:rsidRDefault="008223E8" w:rsidP="00140B70">
      <w:pPr>
        <w:pStyle w:val="a8"/>
        <w:ind w:firstLineChars="0" w:firstLine="0"/>
        <w:rPr>
          <w:rFonts w:ascii="Times New Roman" w:hAnsi="Times New Roman" w:cs="Times New Roman"/>
          <w:sz w:val="24"/>
          <w:szCs w:val="24"/>
          <w:u w:val="single"/>
        </w:rPr>
      </w:pPr>
      <w:r>
        <w:rPr>
          <w:rFonts w:ascii="Times New Roman" w:hAnsi="Times New Roman" w:cs="Times New Roman"/>
          <w:b/>
          <w:bCs/>
          <w:sz w:val="24"/>
          <w:szCs w:val="24"/>
        </w:rPr>
        <w:t>1. Review</w:t>
      </w:r>
    </w:p>
    <w:p w:rsidR="008223E8" w:rsidRPr="007571E3" w:rsidRDefault="008223E8" w:rsidP="00BC3E87">
      <w:pPr>
        <w:pStyle w:val="a8"/>
        <w:tabs>
          <w:tab w:val="num" w:pos="360"/>
        </w:tabs>
        <w:ind w:left="360" w:firstLineChars="0" w:hanging="360"/>
        <w:rPr>
          <w:rFonts w:ascii="Times New Roman" w:hAnsi="Times New Roman" w:cs="Times New Roman"/>
          <w:b/>
          <w:bCs/>
          <w:sz w:val="24"/>
          <w:szCs w:val="24"/>
          <w:u w:val="single"/>
        </w:rPr>
      </w:pPr>
      <w:r w:rsidRPr="00BC3E87">
        <w:rPr>
          <w:rFonts w:ascii="Times New Roman" w:hAnsi="Times New Roman" w:cs="Times New Roman"/>
          <w:b/>
          <w:bCs/>
          <w:sz w:val="24"/>
          <w:szCs w:val="24"/>
        </w:rPr>
        <w:t>1.1</w:t>
      </w:r>
      <w:r>
        <w:rPr>
          <w:rFonts w:ascii="Times New Roman" w:hAnsi="Times New Roman" w:cs="Times New Roman"/>
          <w:b/>
          <w:bCs/>
          <w:sz w:val="24"/>
          <w:szCs w:val="24"/>
        </w:rPr>
        <w:t xml:space="preserve"> Three types of reports</w:t>
      </w:r>
    </w:p>
    <w:p w:rsidR="008223E8" w:rsidRDefault="00227603" w:rsidP="00BC3E87">
      <w:pPr>
        <w:pStyle w:val="a8"/>
        <w:tabs>
          <w:tab w:val="num" w:pos="360"/>
        </w:tabs>
        <w:ind w:left="360" w:firstLineChars="0" w:firstLine="0"/>
        <w:rPr>
          <w:rFonts w:ascii="Times New Roman" w:hAnsi="Times New Roman" w:cs="Times New Roman"/>
          <w:noProof/>
          <w:sz w:val="24"/>
          <w:szCs w:val="24"/>
        </w:rPr>
      </w:pPr>
      <w:ins w:id="5" w:author="ShelleyYang" w:date="2016-09-24T18:26:00Z">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 o:spid="_x0000_i1025" type="#_x0000_t75" style="width:429pt;height:80.5pt;visibility:visible;mso-wrap-style:square">
              <v:imagedata r:id="rId7" o:title=""/>
            </v:shape>
          </w:pict>
        </w:r>
      </w:ins>
    </w:p>
    <w:p w:rsidR="008223E8" w:rsidRDefault="008223E8" w:rsidP="00140B70">
      <w:pPr>
        <w:pStyle w:val="a8"/>
        <w:tabs>
          <w:tab w:val="num" w:pos="360"/>
        </w:tabs>
        <w:ind w:left="360" w:firstLineChars="0" w:hanging="360"/>
        <w:rPr>
          <w:rFonts w:ascii="Times New Roman" w:hAnsi="Times New Roman" w:cs="Times New Roman"/>
          <w:b/>
          <w:bCs/>
          <w:sz w:val="24"/>
          <w:szCs w:val="24"/>
        </w:rPr>
      </w:pPr>
      <w:r w:rsidRPr="00BC3E87">
        <w:rPr>
          <w:rFonts w:ascii="Times New Roman" w:hAnsi="Times New Roman" w:cs="Times New Roman"/>
          <w:b/>
          <w:bCs/>
          <w:sz w:val="24"/>
          <w:szCs w:val="24"/>
        </w:rPr>
        <w:t xml:space="preserve">1.2 </w:t>
      </w:r>
      <w:r>
        <w:rPr>
          <w:rFonts w:ascii="Times New Roman" w:hAnsi="Times New Roman" w:cs="Times New Roman"/>
          <w:b/>
          <w:bCs/>
          <w:sz w:val="24"/>
          <w:szCs w:val="24"/>
        </w:rPr>
        <w:t>The structure of classifying reports</w:t>
      </w:r>
    </w:p>
    <w:p w:rsidR="008223E8" w:rsidRPr="00BC3E87" w:rsidRDefault="00227603" w:rsidP="00140B70">
      <w:pPr>
        <w:pStyle w:val="a8"/>
        <w:tabs>
          <w:tab w:val="num" w:pos="360"/>
        </w:tabs>
        <w:ind w:left="360" w:firstLineChars="0" w:hanging="360"/>
        <w:rPr>
          <w:rFonts w:ascii="Times New Roman" w:hAnsi="Times New Roman" w:cs="Times New Roman"/>
          <w:b/>
          <w:bCs/>
          <w:sz w:val="24"/>
          <w:szCs w:val="24"/>
        </w:rPr>
      </w:pPr>
      <w:r>
        <w:rPr>
          <w:rFonts w:ascii="Times New Roman" w:hAnsi="Times New Roman" w:cs="Times New Roman"/>
          <w:b/>
          <w:bCs/>
          <w:noProof/>
          <w:sz w:val="24"/>
          <w:szCs w:val="24"/>
        </w:rPr>
        <w:pict>
          <v:shape id="图片 1" o:spid="_x0000_i1026" type="#_x0000_t75" style="width:282.5pt;height:81pt;visibility:visible">
            <v:imagedata r:id="rId8" o:title=""/>
          </v:shape>
        </w:pict>
      </w:r>
    </w:p>
    <w:p w:rsidR="00C66D3B" w:rsidRDefault="00C66D3B" w:rsidP="00C66D3B">
      <w:pPr>
        <w:pStyle w:val="a8"/>
        <w:ind w:firstLineChars="0" w:firstLine="0"/>
        <w:rPr>
          <w:rFonts w:ascii="Times New Roman" w:hAnsi="Times New Roman" w:cs="Times New Roman"/>
          <w:b/>
          <w:bCs/>
          <w:sz w:val="24"/>
          <w:szCs w:val="24"/>
        </w:rPr>
      </w:pPr>
    </w:p>
    <w:p w:rsidR="00C66D3B" w:rsidRPr="00C66D3B" w:rsidRDefault="00C66D3B" w:rsidP="00C66D3B">
      <w:pPr>
        <w:pStyle w:val="a8"/>
        <w:ind w:firstLineChars="0" w:firstLine="0"/>
        <w:rPr>
          <w:rFonts w:ascii="Times New Roman" w:hAnsi="Times New Roman" w:cs="Times New Roman"/>
          <w:kern w:val="0"/>
          <w:sz w:val="24"/>
          <w:szCs w:val="24"/>
        </w:rPr>
      </w:pPr>
      <w:r>
        <w:rPr>
          <w:rFonts w:ascii="Times New Roman" w:hAnsi="Times New Roman" w:cs="Times New Roman" w:hint="eastAsia"/>
          <w:b/>
          <w:bCs/>
          <w:sz w:val="24"/>
          <w:szCs w:val="24"/>
        </w:rPr>
        <w:t>1.3 One more s</w:t>
      </w:r>
      <w:r>
        <w:rPr>
          <w:rFonts w:ascii="Times New Roman" w:hAnsi="Times New Roman" w:cs="Times New Roman"/>
          <w:b/>
          <w:bCs/>
          <w:sz w:val="24"/>
          <w:szCs w:val="24"/>
        </w:rPr>
        <w:t xml:space="preserve">ample </w:t>
      </w:r>
      <w:r>
        <w:rPr>
          <w:rFonts w:ascii="Times New Roman" w:hAnsi="Times New Roman" w:cs="Times New Roman" w:hint="eastAsia"/>
          <w:b/>
          <w:bCs/>
          <w:sz w:val="24"/>
          <w:szCs w:val="24"/>
        </w:rPr>
        <w:t>t</w:t>
      </w:r>
      <w:r w:rsidRPr="00C66D3B">
        <w:rPr>
          <w:rFonts w:ascii="Times New Roman" w:hAnsi="Times New Roman" w:cs="Times New Roman"/>
          <w:b/>
          <w:bCs/>
          <w:sz w:val="24"/>
          <w:szCs w:val="24"/>
        </w:rPr>
        <w:t>ext:</w:t>
      </w:r>
      <w:r w:rsidRPr="00C66D3B">
        <w:rPr>
          <w:rFonts w:ascii="Times New Roman" w:hAnsi="Times New Roman" w:cs="Times New Roman"/>
          <w:kern w:val="0"/>
          <w:sz w:val="24"/>
          <w:szCs w:val="24"/>
        </w:rPr>
        <w:t xml:space="preserve"> </w:t>
      </w:r>
    </w:p>
    <w:p w:rsidR="00C66D3B" w:rsidRDefault="00B90624" w:rsidP="00C66D3B">
      <w:pPr>
        <w:jc w:val="both"/>
      </w:pPr>
      <w:r>
        <w:rPr>
          <w:rFonts w:hint="eastAsia"/>
        </w:rPr>
        <w:t xml:space="preserve">Please analyze the structure of the following text. </w:t>
      </w:r>
    </w:p>
    <w:p w:rsidR="00B90624" w:rsidRPr="00B90624" w:rsidRDefault="00B90624" w:rsidP="00B90624">
      <w:pPr>
        <w:jc w:val="center"/>
        <w:rPr>
          <w:b/>
        </w:rPr>
      </w:pPr>
      <w:r w:rsidRPr="00B90624">
        <w:rPr>
          <w:rFonts w:hint="eastAsia"/>
          <w:b/>
        </w:rPr>
        <w:t>The Indochina Wars</w:t>
      </w:r>
    </w:p>
    <w:p w:rsidR="00C66D3B" w:rsidRPr="00A528FF" w:rsidRDefault="00C66D3B" w:rsidP="00C66D3B">
      <w:pPr>
        <w:jc w:val="both"/>
      </w:pPr>
      <w:r w:rsidRPr="00A528FF">
        <w:rPr>
          <w:rFonts w:hint="eastAsia"/>
        </w:rPr>
        <w:t xml:space="preserve">There were three Indochina Wars: the first war to remove the French; the second, the North Vietnamese campaign to unify the country; and the third, the clashes between Vietnam, </w:t>
      </w:r>
      <w:r w:rsidRPr="00A528FF">
        <w:t>Cambodia</w:t>
      </w:r>
      <w:r w:rsidRPr="00A528FF">
        <w:rPr>
          <w:rFonts w:hint="eastAsia"/>
        </w:rPr>
        <w:t xml:space="preserve"> and China. All three wars saw massive loss of life and </w:t>
      </w:r>
      <w:r w:rsidRPr="00A528FF">
        <w:t>social</w:t>
      </w:r>
      <w:r w:rsidRPr="00A528FF">
        <w:rPr>
          <w:rFonts w:hint="eastAsia"/>
        </w:rPr>
        <w:t xml:space="preserve"> and economic dislocation within the region. The period marked the end of western imperialism and forced the USA to </w:t>
      </w:r>
      <w:r w:rsidRPr="00A528FF">
        <w:t>acknowledge</w:t>
      </w:r>
      <w:r w:rsidRPr="00A528FF">
        <w:rPr>
          <w:rFonts w:hint="eastAsia"/>
        </w:rPr>
        <w:t xml:space="preserve"> that there were limits, even as a superpower, to its capacity to determine the fate of other nations.</w:t>
      </w:r>
    </w:p>
    <w:p w:rsidR="00C66D3B" w:rsidRPr="00A528FF" w:rsidRDefault="00C66D3B" w:rsidP="00C66D3B">
      <w:pPr>
        <w:jc w:val="both"/>
      </w:pPr>
      <w:r w:rsidRPr="00A528FF">
        <w:rPr>
          <w:rFonts w:hint="eastAsia"/>
        </w:rPr>
        <w:t xml:space="preserve"> </w:t>
      </w:r>
    </w:p>
    <w:p w:rsidR="00C66D3B" w:rsidRPr="00A528FF" w:rsidRDefault="00C66D3B" w:rsidP="00C66D3B">
      <w:pPr>
        <w:jc w:val="both"/>
        <w:rPr>
          <w:b/>
        </w:rPr>
      </w:pPr>
      <w:r w:rsidRPr="00A528FF">
        <w:rPr>
          <w:b/>
        </w:rPr>
        <w:t>F</w:t>
      </w:r>
      <w:r w:rsidRPr="00A528FF">
        <w:rPr>
          <w:rFonts w:hint="eastAsia"/>
          <w:b/>
        </w:rPr>
        <w:t>irst Indochina War</w:t>
      </w:r>
    </w:p>
    <w:p w:rsidR="00C66D3B" w:rsidRPr="00A528FF" w:rsidRDefault="00C66D3B" w:rsidP="00C66D3B">
      <w:pPr>
        <w:jc w:val="both"/>
      </w:pPr>
      <w:r w:rsidRPr="00A528FF">
        <w:rPr>
          <w:rFonts w:hint="eastAsia"/>
        </w:rPr>
        <w:t>The First Indochina War was fought in French Indochina from December 19, 1946, until August 1, 1954</w:t>
      </w:r>
      <w:r w:rsidRPr="00A528FF">
        <w:t>…</w:t>
      </w:r>
    </w:p>
    <w:p w:rsidR="00C66D3B" w:rsidRPr="00A528FF" w:rsidRDefault="00C66D3B" w:rsidP="00C66D3B">
      <w:pPr>
        <w:jc w:val="both"/>
      </w:pPr>
    </w:p>
    <w:p w:rsidR="00C66D3B" w:rsidRPr="00A528FF" w:rsidRDefault="00C66D3B" w:rsidP="00C66D3B">
      <w:pPr>
        <w:jc w:val="both"/>
        <w:rPr>
          <w:b/>
        </w:rPr>
      </w:pPr>
      <w:r w:rsidRPr="00A528FF">
        <w:rPr>
          <w:rFonts w:hint="eastAsia"/>
          <w:b/>
        </w:rPr>
        <w:t>Vietnam War</w:t>
      </w:r>
    </w:p>
    <w:p w:rsidR="00C66D3B" w:rsidRPr="00A528FF" w:rsidRDefault="00C66D3B" w:rsidP="00C66D3B">
      <w:pPr>
        <w:jc w:val="both"/>
      </w:pPr>
      <w:r w:rsidRPr="00A528FF">
        <w:rPr>
          <w:rFonts w:hint="eastAsia"/>
        </w:rPr>
        <w:t xml:space="preserve">Various names have been applied </w:t>
      </w:r>
      <w:r w:rsidRPr="00A528FF">
        <w:t>what</w:t>
      </w:r>
      <w:r w:rsidR="00D35CF4">
        <w:rPr>
          <w:rFonts w:hint="eastAsia"/>
        </w:rPr>
        <w:t xml:space="preserve"> is known as the Vietnam War.</w:t>
      </w:r>
      <w:r w:rsidRPr="00A528FF">
        <w:rPr>
          <w:rFonts w:hint="eastAsia"/>
        </w:rPr>
        <w:t xml:space="preserve"> These have shifted over time, although Vietnam War is the most commonly used title in English. It has been variously called</w:t>
      </w:r>
      <w:r w:rsidRPr="00A528FF">
        <w:t>…</w:t>
      </w:r>
    </w:p>
    <w:p w:rsidR="00C66D3B" w:rsidRPr="00A528FF" w:rsidRDefault="00C66D3B" w:rsidP="00C66D3B">
      <w:pPr>
        <w:jc w:val="both"/>
      </w:pPr>
    </w:p>
    <w:p w:rsidR="00C66D3B" w:rsidRPr="00A528FF" w:rsidRDefault="00C66D3B" w:rsidP="00C66D3B">
      <w:pPr>
        <w:jc w:val="both"/>
        <w:rPr>
          <w:b/>
        </w:rPr>
      </w:pPr>
      <w:r w:rsidRPr="00A528FF">
        <w:rPr>
          <w:b/>
        </w:rPr>
        <w:t>S</w:t>
      </w:r>
      <w:r w:rsidRPr="00A528FF">
        <w:rPr>
          <w:rFonts w:hint="eastAsia"/>
          <w:b/>
        </w:rPr>
        <w:t>ino-Vietnam War</w:t>
      </w:r>
    </w:p>
    <w:p w:rsidR="00C66D3B" w:rsidRPr="00A528FF" w:rsidRDefault="00C66D3B" w:rsidP="00C66D3B">
      <w:pPr>
        <w:jc w:val="both"/>
      </w:pPr>
      <w:r w:rsidRPr="00A528FF">
        <w:t>T</w:t>
      </w:r>
      <w:r w:rsidRPr="00A528FF">
        <w:rPr>
          <w:rFonts w:hint="eastAsia"/>
        </w:rPr>
        <w:t>he Sino-Vietnam War</w:t>
      </w:r>
      <w:r w:rsidRPr="00A528FF">
        <w:t>…</w:t>
      </w:r>
      <w:r w:rsidRPr="00A528FF">
        <w:rPr>
          <w:rFonts w:hint="eastAsia"/>
        </w:rPr>
        <w:t>also known as the third Indochina War, known in the PRC as Counterattack against Vietnam in Self-Defense</w:t>
      </w:r>
      <w:r w:rsidRPr="00A528FF">
        <w:t>…</w:t>
      </w:r>
      <w:r w:rsidRPr="00A528FF">
        <w:rPr>
          <w:rFonts w:hint="eastAsia"/>
        </w:rPr>
        <w:t xml:space="preserve"> was a brief but bloody border </w:t>
      </w:r>
      <w:r w:rsidR="009A4C8D">
        <w:rPr>
          <w:rFonts w:hint="eastAsia"/>
        </w:rPr>
        <w:t>war fought in 1979 between the P</w:t>
      </w:r>
      <w:r w:rsidRPr="00A528FF">
        <w:rPr>
          <w:rFonts w:hint="eastAsia"/>
        </w:rPr>
        <w:t>eople</w:t>
      </w:r>
      <w:r w:rsidRPr="00A528FF">
        <w:t>’</w:t>
      </w:r>
      <w:r w:rsidRPr="00A528FF">
        <w:rPr>
          <w:rFonts w:hint="eastAsia"/>
        </w:rPr>
        <w:t>s Republic of China and the Socialist Republic of Vietnam.</w:t>
      </w:r>
    </w:p>
    <w:p w:rsidR="00C66D3B" w:rsidRDefault="00C66D3B" w:rsidP="00140B70">
      <w:pPr>
        <w:pStyle w:val="a8"/>
        <w:ind w:firstLineChars="0" w:firstLine="0"/>
        <w:rPr>
          <w:rFonts w:ascii="Times New Roman" w:hAnsi="Times New Roman" w:cs="Times New Roman"/>
          <w:b/>
          <w:bCs/>
          <w:sz w:val="24"/>
          <w:szCs w:val="24"/>
        </w:rPr>
      </w:pPr>
    </w:p>
    <w:p w:rsidR="008223E8" w:rsidRDefault="008223E8" w:rsidP="00140B70">
      <w:pPr>
        <w:pStyle w:val="a8"/>
        <w:ind w:firstLineChars="0" w:firstLine="0"/>
        <w:rPr>
          <w:rFonts w:ascii="Times New Roman" w:hAnsi="Times New Roman" w:cs="Times New Roman"/>
          <w:b/>
          <w:bCs/>
          <w:sz w:val="24"/>
          <w:szCs w:val="24"/>
        </w:rPr>
      </w:pPr>
      <w:r>
        <w:rPr>
          <w:rFonts w:ascii="Times New Roman" w:hAnsi="Times New Roman" w:cs="Times New Roman"/>
          <w:b/>
          <w:bCs/>
          <w:sz w:val="24"/>
          <w:szCs w:val="24"/>
        </w:rPr>
        <w:t>2. Descriptive reports</w:t>
      </w:r>
    </w:p>
    <w:p w:rsidR="008223E8" w:rsidRPr="00D77AD9" w:rsidRDefault="008223E8" w:rsidP="00140B70">
      <w:pPr>
        <w:pStyle w:val="a8"/>
        <w:ind w:firstLineChars="0" w:firstLine="0"/>
        <w:rPr>
          <w:rFonts w:ascii="Times New Roman" w:hAnsi="Times New Roman" w:cs="Times New Roman"/>
          <w:sz w:val="24"/>
          <w:szCs w:val="24"/>
        </w:rPr>
      </w:pPr>
      <w:r w:rsidRPr="00D77AD9">
        <w:rPr>
          <w:rFonts w:ascii="Times New Roman" w:hAnsi="Times New Roman" w:cs="Times New Roman"/>
          <w:sz w:val="24"/>
          <w:szCs w:val="24"/>
        </w:rPr>
        <w:t>Purpose: to classify and describe a phenomenon.</w:t>
      </w:r>
    </w:p>
    <w:p w:rsidR="008223E8" w:rsidRPr="00D77AD9" w:rsidRDefault="008223E8" w:rsidP="00140B70">
      <w:pPr>
        <w:pStyle w:val="a8"/>
        <w:ind w:firstLineChars="0" w:firstLine="0"/>
        <w:rPr>
          <w:rFonts w:ascii="Times New Roman" w:hAnsi="Times New Roman" w:cs="Times New Roman"/>
          <w:sz w:val="24"/>
          <w:szCs w:val="24"/>
        </w:rPr>
      </w:pPr>
      <w:r w:rsidRPr="00D77AD9">
        <w:rPr>
          <w:rFonts w:ascii="Times New Roman" w:hAnsi="Times New Roman" w:cs="Times New Roman"/>
          <w:sz w:val="24"/>
          <w:szCs w:val="24"/>
        </w:rPr>
        <w:t>Stages: Classification + Description</w:t>
      </w:r>
    </w:p>
    <w:p w:rsidR="008223E8" w:rsidRDefault="008223E8" w:rsidP="00140B70">
      <w:pPr>
        <w:pStyle w:val="a8"/>
        <w:ind w:firstLineChars="0" w:firstLine="0"/>
        <w:rPr>
          <w:rFonts w:ascii="Times New Roman" w:hAnsi="Times New Roman" w:cs="Times New Roman"/>
          <w:b/>
          <w:bCs/>
          <w:sz w:val="24"/>
          <w:szCs w:val="24"/>
        </w:rPr>
      </w:pPr>
    </w:p>
    <w:p w:rsidR="008223E8" w:rsidRPr="009479B9" w:rsidRDefault="008223E8" w:rsidP="00D77AD9">
      <w:pPr>
        <w:tabs>
          <w:tab w:val="num" w:pos="360"/>
        </w:tabs>
        <w:rPr>
          <w:b/>
          <w:bCs/>
        </w:rPr>
      </w:pPr>
      <w:r w:rsidRPr="009479B9">
        <w:rPr>
          <w:b/>
          <w:bCs/>
        </w:rPr>
        <w:t>Sample Text 1: Goanna</w:t>
      </w:r>
    </w:p>
    <w:p w:rsidR="00845BE8" w:rsidRDefault="005E7B22" w:rsidP="006F2AD1">
      <w:pPr>
        <w:tabs>
          <w:tab w:val="num" w:pos="360"/>
        </w:tabs>
        <w:ind w:firstLine="480"/>
        <w:jc w:val="both"/>
        <w:rPr>
          <w:b/>
          <w:bCs/>
        </w:rPr>
      </w:pPr>
      <w:r w:rsidRPr="005E7B22">
        <w:t>Australia is home to 25 of the world</w:t>
      </w:r>
      <w:r>
        <w:t>’</w:t>
      </w:r>
      <w:r w:rsidRPr="005E7B22">
        <w:t xml:space="preserve">s 30 monitor lizard species. In Australia, monitor lizards are called goannas. Goannas have flattish bodies, long tails and strong jaws. They are the only lizards with for ked tongues, like a snake. Their necks are long and may have loose folds of skin beneath them. Their legs are long and strong, </w:t>
      </w:r>
      <w:r w:rsidRPr="005E7B22">
        <w:lastRenderedPageBreak/>
        <w:t>with sharp claws on their feet. Many goannas have stripes, spots and other markings that help to camouflage them. The largest species can grow to more than two meters in length. All goannas are daytime hunters. They run, climb and swim well. Goannas hunt small mammals, birds and other reptiles. They also eat dead animals. Smaller goannas eat insects, spiders and worms. Male goannas fight with each other in the breeding season. Females lay between two and twelve eggs.</w:t>
      </w:r>
    </w:p>
    <w:p w:rsidR="008223E8" w:rsidRDefault="008223E8" w:rsidP="00140B70">
      <w:pPr>
        <w:pStyle w:val="a8"/>
        <w:ind w:firstLineChars="0" w:firstLine="0"/>
        <w:rPr>
          <w:rFonts w:ascii="Times New Roman" w:hAnsi="Times New Roman" w:cs="Times New Roman"/>
          <w:b/>
          <w:bCs/>
          <w:sz w:val="24"/>
          <w:szCs w:val="24"/>
        </w:rPr>
      </w:pPr>
    </w:p>
    <w:p w:rsidR="008223E8" w:rsidRPr="009479B9" w:rsidRDefault="008223E8" w:rsidP="00E537E8">
      <w:pPr>
        <w:tabs>
          <w:tab w:val="num" w:pos="360"/>
        </w:tabs>
        <w:rPr>
          <w:b/>
          <w:bCs/>
        </w:rPr>
      </w:pPr>
      <w:r w:rsidRPr="009479B9">
        <w:rPr>
          <w:b/>
          <w:bCs/>
        </w:rPr>
        <w:t xml:space="preserve">Sample Text 2: </w:t>
      </w:r>
      <w:r>
        <w:rPr>
          <w:b/>
          <w:bCs/>
        </w:rPr>
        <w:t>Ergonomics</w:t>
      </w:r>
    </w:p>
    <w:p w:rsidR="00845BE8" w:rsidRPr="00845BE8" w:rsidRDefault="00845BE8" w:rsidP="00845BE8">
      <w:pPr>
        <w:autoSpaceDE w:val="0"/>
        <w:autoSpaceDN w:val="0"/>
        <w:adjustRightInd w:val="0"/>
        <w:jc w:val="both"/>
      </w:pPr>
      <w:r w:rsidRPr="00845BE8">
        <w:t>Ergonomics (</w:t>
      </w:r>
      <w:r w:rsidR="005E7B22">
        <w:rPr>
          <w:rFonts w:cs="宋体" w:hint="eastAsia"/>
        </w:rPr>
        <w:t>人体工程学</w:t>
      </w:r>
      <w:r w:rsidRPr="00845BE8">
        <w:t>) can be defined as the design of work so that the best is made of human capabilities without exceeding human limitations.</w:t>
      </w:r>
    </w:p>
    <w:p w:rsidR="008223E8" w:rsidRPr="00163533" w:rsidRDefault="008223E8" w:rsidP="006F2AD1">
      <w:pPr>
        <w:autoSpaceDE w:val="0"/>
        <w:autoSpaceDN w:val="0"/>
        <w:adjustRightInd w:val="0"/>
        <w:ind w:leftChars="400" w:left="960"/>
        <w:jc w:val="right"/>
        <w:rPr>
          <w:i/>
          <w:iCs/>
          <w:sz w:val="20"/>
          <w:szCs w:val="20"/>
        </w:rPr>
      </w:pPr>
      <w:r w:rsidRPr="00163533">
        <w:rPr>
          <w:sz w:val="20"/>
          <w:szCs w:val="20"/>
        </w:rPr>
        <w:t xml:space="preserve">Standards Association of Australia, </w:t>
      </w:r>
      <w:r w:rsidRPr="00163533">
        <w:rPr>
          <w:i/>
          <w:iCs/>
          <w:sz w:val="20"/>
          <w:szCs w:val="20"/>
        </w:rPr>
        <w:t>Australian Standard</w:t>
      </w:r>
    </w:p>
    <w:p w:rsidR="0035696C" w:rsidRDefault="008223E8">
      <w:pPr>
        <w:autoSpaceDE w:val="0"/>
        <w:autoSpaceDN w:val="0"/>
        <w:adjustRightInd w:val="0"/>
        <w:ind w:leftChars="400" w:left="960"/>
        <w:jc w:val="right"/>
        <w:rPr>
          <w:sz w:val="20"/>
          <w:szCs w:val="20"/>
        </w:rPr>
      </w:pPr>
      <w:r w:rsidRPr="00163533">
        <w:rPr>
          <w:i/>
          <w:iCs/>
          <w:sz w:val="20"/>
          <w:szCs w:val="20"/>
        </w:rPr>
        <w:t>1837-1976: Ergonomics in Factory and Office Work</w:t>
      </w:r>
      <w:r w:rsidRPr="00163533">
        <w:rPr>
          <w:sz w:val="20"/>
          <w:szCs w:val="20"/>
        </w:rPr>
        <w:t>,</w:t>
      </w:r>
    </w:p>
    <w:p w:rsidR="0035696C" w:rsidRDefault="008223E8">
      <w:pPr>
        <w:autoSpaceDE w:val="0"/>
        <w:autoSpaceDN w:val="0"/>
        <w:adjustRightInd w:val="0"/>
        <w:ind w:leftChars="400" w:left="960"/>
        <w:jc w:val="right"/>
        <w:rPr>
          <w:sz w:val="20"/>
          <w:szCs w:val="20"/>
        </w:rPr>
      </w:pPr>
      <w:r w:rsidRPr="00163533">
        <w:rPr>
          <w:sz w:val="20"/>
          <w:szCs w:val="20"/>
        </w:rPr>
        <w:t>Standards Australia, North Sydney, 1976.</w:t>
      </w:r>
    </w:p>
    <w:p w:rsidR="00845BE8" w:rsidRPr="00845BE8" w:rsidRDefault="00845BE8" w:rsidP="00845BE8">
      <w:pPr>
        <w:autoSpaceDE w:val="0"/>
        <w:autoSpaceDN w:val="0"/>
        <w:adjustRightInd w:val="0"/>
        <w:jc w:val="both"/>
      </w:pPr>
      <w:r w:rsidRPr="00845BE8">
        <w:t>The evolution of a product or design based on ergonomics relates the product or design to the physical needs of the user. These physical needs include not only size and position but other aspects such as floor surfaces, illumination levels, hand grips, switch standards and vision.</w:t>
      </w:r>
    </w:p>
    <w:p w:rsidR="00845BE8" w:rsidRDefault="00845BE8" w:rsidP="00845BE8">
      <w:pPr>
        <w:autoSpaceDE w:val="0"/>
        <w:autoSpaceDN w:val="0"/>
        <w:adjustRightInd w:val="0"/>
        <w:jc w:val="both"/>
      </w:pPr>
    </w:p>
    <w:p w:rsidR="00845BE8" w:rsidRPr="00845BE8" w:rsidRDefault="00845BE8" w:rsidP="00845BE8">
      <w:pPr>
        <w:autoSpaceDE w:val="0"/>
        <w:autoSpaceDN w:val="0"/>
        <w:adjustRightInd w:val="0"/>
        <w:jc w:val="both"/>
      </w:pPr>
      <w:r w:rsidRPr="00845BE8">
        <w:t>Understanding the physical needs of the user allows the designer to cater for individual differences and to create products that cater for the needs of the majority of consumers. Ergonomics is to do with the human body as a whole but it also involves the function of parts of the body and the ease with which humans perform simple tasks.</w:t>
      </w:r>
    </w:p>
    <w:p w:rsidR="008223E8" w:rsidRPr="00E537E8" w:rsidRDefault="008223E8" w:rsidP="00140B70">
      <w:pPr>
        <w:pStyle w:val="a8"/>
        <w:ind w:firstLineChars="0" w:firstLine="0"/>
        <w:rPr>
          <w:rFonts w:ascii="Times New Roman" w:hAnsi="Times New Roman" w:cs="Times New Roman"/>
          <w:b/>
          <w:bCs/>
          <w:sz w:val="24"/>
          <w:szCs w:val="24"/>
        </w:rPr>
      </w:pPr>
    </w:p>
    <w:p w:rsidR="008223E8" w:rsidRPr="00E537E8" w:rsidRDefault="008223E8" w:rsidP="00140B70">
      <w:pPr>
        <w:pStyle w:val="a8"/>
        <w:ind w:firstLineChars="0" w:firstLine="0"/>
        <w:rPr>
          <w:rFonts w:ascii="Times New Roman" w:hAnsi="Times New Roman" w:cs="Times New Roman"/>
          <w:sz w:val="24"/>
          <w:szCs w:val="24"/>
        </w:rPr>
      </w:pPr>
      <w:r>
        <w:rPr>
          <w:rFonts w:ascii="Times New Roman" w:hAnsi="Times New Roman" w:cs="Times New Roman"/>
          <w:b/>
          <w:bCs/>
          <w:sz w:val="24"/>
          <w:szCs w:val="24"/>
        </w:rPr>
        <w:t xml:space="preserve">3. </w:t>
      </w:r>
      <w:r w:rsidRPr="0043732B">
        <w:rPr>
          <w:rFonts w:ascii="Times New Roman" w:hAnsi="Times New Roman" w:cs="Times New Roman"/>
          <w:b/>
          <w:bCs/>
          <w:sz w:val="24"/>
          <w:szCs w:val="24"/>
        </w:rPr>
        <w:t xml:space="preserve">Expressions </w:t>
      </w:r>
      <w:r w:rsidR="00845BE8" w:rsidRPr="00845BE8">
        <w:rPr>
          <w:rFonts w:ascii="Times New Roman" w:hAnsi="Times New Roman" w:cs="Times New Roman"/>
          <w:b/>
          <w:bCs/>
          <w:sz w:val="24"/>
          <w:szCs w:val="24"/>
        </w:rPr>
        <w:t>in descriptive reports</w:t>
      </w:r>
    </w:p>
    <w:p w:rsidR="008223E8" w:rsidRDefault="008223E8" w:rsidP="00E537E8">
      <w:r>
        <w:t>The tables below show some of the most common expressions used in texts which describe position, weight, structure, color, composition, size, shape and function.</w:t>
      </w:r>
    </w:p>
    <w:p w:rsidR="00081CAD" w:rsidRDefault="00081CAD" w:rsidP="00117BAE">
      <w:pPr>
        <w:rPr>
          <w:b/>
          <w:bCs/>
        </w:rPr>
        <w:sectPr w:rsidR="00081CAD" w:rsidSect="00D10744">
          <w:footerReference w:type="default" r:id="rId9"/>
          <w:pgSz w:w="12240" w:h="15840"/>
          <w:pgMar w:top="720" w:right="720" w:bottom="720" w:left="720" w:header="720" w:footer="720" w:gutter="0"/>
          <w:cols w:space="720"/>
          <w:docGrid w:linePitch="360"/>
        </w:sectPr>
      </w:pPr>
    </w:p>
    <w:p w:rsidR="008223E8" w:rsidRPr="00E82813" w:rsidRDefault="008223E8" w:rsidP="00117BAE">
      <w:pPr>
        <w:rPr>
          <w:color w:val="000000"/>
        </w:rPr>
      </w:pPr>
      <w:r>
        <w:rPr>
          <w:b/>
          <w:bCs/>
        </w:rPr>
        <w:t>Position</w:t>
      </w:r>
    </w:p>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523"/>
        <w:gridCol w:w="1947"/>
        <w:gridCol w:w="976"/>
      </w:tblGrid>
      <w:tr w:rsidR="008223E8" w:rsidRPr="0039522D">
        <w:trPr>
          <w:tblCellSpacing w:w="15" w:type="dxa"/>
        </w:trPr>
        <w:tc>
          <w:tcPr>
            <w:tcW w:w="0" w:type="auto"/>
            <w:vMerge w:val="restart"/>
            <w:vAlign w:val="center"/>
          </w:tcPr>
          <w:p w:rsidR="008223E8" w:rsidRPr="0039522D" w:rsidRDefault="008223E8" w:rsidP="00D10F6A">
            <w:pPr>
              <w:spacing w:before="100" w:beforeAutospacing="1" w:after="100" w:afterAutospacing="1"/>
            </w:pPr>
            <w:r w:rsidRPr="0039522D">
              <w:t>A is</w:t>
            </w:r>
          </w:p>
        </w:tc>
        <w:tc>
          <w:tcPr>
            <w:tcW w:w="0" w:type="auto"/>
            <w:vAlign w:val="center"/>
          </w:tcPr>
          <w:p w:rsidR="008223E8" w:rsidRPr="0039522D" w:rsidRDefault="008223E8" w:rsidP="00D10F6A">
            <w:pPr>
              <w:spacing w:before="100" w:beforeAutospacing="1" w:after="100" w:afterAutospacing="1"/>
            </w:pPr>
            <w:r w:rsidRPr="0039522D">
              <w:t>adjacent to</w:t>
            </w:r>
            <w:r w:rsidRPr="0039522D">
              <w:br/>
              <w:t>alongside</w:t>
            </w:r>
            <w:r w:rsidRPr="0039522D">
              <w:br/>
              <w:t>below</w:t>
            </w:r>
            <w:r w:rsidRPr="0039522D">
              <w:br/>
              <w:t>beyond</w:t>
            </w:r>
            <w:r w:rsidRPr="0039522D">
              <w:br/>
              <w:t xml:space="preserve">facing (diagonally) </w:t>
            </w:r>
            <w:r w:rsidRPr="0039522D">
              <w:br/>
              <w:t>parallel to</w:t>
            </w:r>
            <w:r w:rsidRPr="0039522D">
              <w:br/>
              <w:t>underneath</w:t>
            </w:r>
            <w:r w:rsidRPr="0039522D">
              <w:br/>
              <w:t>opposite</w:t>
            </w:r>
            <w:r w:rsidRPr="0039522D">
              <w:br/>
              <w:t>in the middle of</w:t>
            </w:r>
            <w:r w:rsidRPr="0039522D">
              <w:br/>
              <w:t>on the right of</w:t>
            </w:r>
            <w:r w:rsidRPr="0039522D">
              <w:br/>
              <w:t>on the left of</w:t>
            </w:r>
            <w:r w:rsidRPr="0039522D">
              <w:br/>
              <w:t>near</w:t>
            </w:r>
            <w:r w:rsidRPr="0039522D">
              <w:br/>
              <w:t>close to</w:t>
            </w:r>
            <w:r w:rsidRPr="0039522D">
              <w:br/>
              <w:t>touching</w:t>
            </w:r>
            <w:r w:rsidRPr="0039522D">
              <w:br/>
              <w:t>behind</w:t>
            </w:r>
            <w:r w:rsidRPr="0039522D">
              <w:br/>
              <w:t>in front of</w:t>
            </w:r>
            <w:r w:rsidRPr="0039522D">
              <w:br/>
              <w:t>under</w:t>
            </w:r>
            <w:r w:rsidRPr="0039522D">
              <w:br/>
              <w:t>on top of</w:t>
            </w:r>
            <w:r w:rsidRPr="0039522D">
              <w:br/>
              <w:t>above</w:t>
            </w:r>
            <w:r w:rsidRPr="0039522D">
              <w:br/>
              <w:t>below</w:t>
            </w:r>
            <w:r w:rsidRPr="0039522D">
              <w:br/>
              <w:t>level with</w:t>
            </w:r>
            <w:r w:rsidRPr="0039522D">
              <w:br/>
              <w:t>diagonally above</w:t>
            </w:r>
            <w:r w:rsidRPr="0039522D">
              <w:br/>
              <w:t>vertically below</w:t>
            </w:r>
          </w:p>
        </w:tc>
        <w:tc>
          <w:tcPr>
            <w:tcW w:w="0" w:type="auto"/>
            <w:vAlign w:val="center"/>
          </w:tcPr>
          <w:p w:rsidR="008223E8" w:rsidRPr="0039522D" w:rsidRDefault="008223E8" w:rsidP="00D10F6A">
            <w:pPr>
              <w:spacing w:before="100" w:beforeAutospacing="1" w:after="100" w:afterAutospacing="1"/>
            </w:pPr>
            <w:r w:rsidRPr="0039522D">
              <w:t>B</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between</w:t>
            </w:r>
            <w:r w:rsidRPr="0039522D">
              <w:br/>
              <w:t>equidistant from</w:t>
            </w:r>
          </w:p>
        </w:tc>
        <w:tc>
          <w:tcPr>
            <w:tcW w:w="0" w:type="auto"/>
            <w:vAlign w:val="center"/>
          </w:tcPr>
          <w:p w:rsidR="008223E8" w:rsidRPr="0039522D" w:rsidRDefault="008223E8" w:rsidP="00D10F6A">
            <w:pPr>
              <w:spacing w:before="100" w:beforeAutospacing="1" w:after="100" w:afterAutospacing="1"/>
            </w:pPr>
            <w:r w:rsidRPr="0039522D">
              <w:t>B and C.</w:t>
            </w:r>
          </w:p>
        </w:tc>
      </w:tr>
    </w:tbl>
    <w:p w:rsidR="008223E8" w:rsidRPr="00117BAE" w:rsidRDefault="008223E8" w:rsidP="00117BAE">
      <w:pPr>
        <w:spacing w:beforeAutospacing="1" w:afterAutospacing="1"/>
        <w:outlineLvl w:val="2"/>
        <w:rPr>
          <w:b/>
          <w:bCs/>
        </w:rPr>
      </w:pPr>
      <w:r w:rsidRPr="00117BAE">
        <w:rPr>
          <w:b/>
          <w:bCs/>
        </w:rPr>
        <w:t>Structure</w:t>
      </w:r>
    </w:p>
    <w:tbl>
      <w:tblPr>
        <w:tblW w:w="0" w:type="auto"/>
        <w:tblCellSpacing w:w="15" w:type="dxa"/>
        <w:tblInd w:w="-25" w:type="dxa"/>
        <w:tblBorders>
          <w:top w:val="inset" w:sz="6" w:space="0" w:color="000000"/>
          <w:left w:val="inset" w:sz="6" w:space="0" w:color="000000"/>
          <w:bottom w:val="outset" w:sz="6" w:space="0" w:color="000000"/>
          <w:right w:val="outset" w:sz="6" w:space="0" w:color="000000"/>
          <w:insideH w:val="single" w:sz="6" w:space="0" w:color="000000"/>
          <w:insideV w:val="single"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1341"/>
        <w:gridCol w:w="354"/>
        <w:gridCol w:w="288"/>
        <w:gridCol w:w="354"/>
        <w:gridCol w:w="276"/>
      </w:tblGrid>
      <w:tr w:rsidR="008223E8" w:rsidRPr="0039522D">
        <w:trPr>
          <w:tblCellSpacing w:w="15" w:type="dxa"/>
        </w:trPr>
        <w:tc>
          <w:tcPr>
            <w:tcW w:w="0" w:type="auto"/>
            <w:vMerge w:val="restart"/>
            <w:tcBorders>
              <w:top w:val="inset" w:sz="6" w:space="0" w:color="000000"/>
            </w:tcBorders>
            <w:vAlign w:val="center"/>
          </w:tcPr>
          <w:p w:rsidR="008223E8" w:rsidRPr="0039522D" w:rsidRDefault="008223E8" w:rsidP="00D10F6A">
            <w:pPr>
              <w:spacing w:before="100" w:beforeAutospacing="1" w:after="100" w:afterAutospacing="1"/>
            </w:pPr>
            <w:r w:rsidRPr="0039522D">
              <w:t>X</w:t>
            </w:r>
          </w:p>
        </w:tc>
        <w:tc>
          <w:tcPr>
            <w:tcW w:w="0" w:type="auto"/>
            <w:tcBorders>
              <w:top w:val="inset" w:sz="6" w:space="0" w:color="000000"/>
            </w:tcBorders>
            <w:vAlign w:val="center"/>
          </w:tcPr>
          <w:p w:rsidR="008223E8" w:rsidRPr="0039522D" w:rsidRDefault="008223E8" w:rsidP="00D10F6A">
            <w:pPr>
              <w:spacing w:before="100" w:beforeAutospacing="1" w:after="100" w:afterAutospacing="1"/>
            </w:pPr>
            <w:r w:rsidRPr="0039522D">
              <w:t>is</w:t>
            </w:r>
          </w:p>
        </w:tc>
        <w:tc>
          <w:tcPr>
            <w:tcW w:w="0" w:type="auto"/>
            <w:tcBorders>
              <w:top w:val="inset" w:sz="6" w:space="0" w:color="000000"/>
            </w:tcBorders>
            <w:vAlign w:val="center"/>
          </w:tcPr>
          <w:p w:rsidR="008223E8" w:rsidRPr="0039522D" w:rsidRDefault="008223E8" w:rsidP="00D10F6A">
            <w:pPr>
              <w:spacing w:before="100" w:beforeAutospacing="1" w:after="100" w:afterAutospacing="1"/>
            </w:pPr>
            <w:r w:rsidRPr="0039522D">
              <w:t>nailed</w:t>
            </w:r>
            <w:r w:rsidRPr="0039522D">
              <w:br/>
              <w:t>screwed</w:t>
            </w:r>
            <w:r w:rsidRPr="0039522D">
              <w:br/>
              <w:t>fixed</w:t>
            </w:r>
            <w:r w:rsidRPr="0039522D">
              <w:br/>
              <w:t>fastened</w:t>
            </w:r>
            <w:r w:rsidRPr="0039522D">
              <w:br/>
              <w:t>linked</w:t>
            </w:r>
            <w:r w:rsidRPr="0039522D">
              <w:br/>
              <w:t>welded</w:t>
            </w:r>
            <w:r w:rsidRPr="0039522D">
              <w:br/>
              <w:t>tied</w:t>
            </w:r>
            <w:r w:rsidRPr="0039522D">
              <w:br/>
              <w:t>connected</w:t>
            </w:r>
            <w:r w:rsidRPr="0039522D">
              <w:br/>
              <w:t>attached</w:t>
            </w:r>
          </w:p>
        </w:tc>
        <w:tc>
          <w:tcPr>
            <w:tcW w:w="0" w:type="auto"/>
            <w:tcBorders>
              <w:top w:val="inset" w:sz="6" w:space="0" w:color="000000"/>
            </w:tcBorders>
            <w:vAlign w:val="center"/>
          </w:tcPr>
          <w:p w:rsidR="008223E8" w:rsidRPr="0039522D" w:rsidRDefault="008223E8" w:rsidP="00D10F6A">
            <w:pPr>
              <w:spacing w:before="100" w:beforeAutospacing="1" w:after="100" w:afterAutospacing="1"/>
            </w:pPr>
            <w:r w:rsidRPr="0039522D">
              <w:t>to</w:t>
            </w:r>
          </w:p>
        </w:tc>
        <w:tc>
          <w:tcPr>
            <w:tcW w:w="0" w:type="auto"/>
            <w:tcBorders>
              <w:top w:val="inset" w:sz="6" w:space="0" w:color="000000"/>
            </w:tcBorders>
            <w:vAlign w:val="center"/>
          </w:tcPr>
          <w:p w:rsidR="008223E8" w:rsidRPr="0039522D" w:rsidRDefault="008223E8" w:rsidP="00D10F6A">
            <w:pPr>
              <w:spacing w:before="100" w:beforeAutospacing="1" w:after="100" w:afterAutospacing="1"/>
            </w:pPr>
            <w:r w:rsidRPr="0039522D">
              <w:t>Y</w:t>
            </w:r>
          </w:p>
        </w:tc>
        <w:tc>
          <w:tcPr>
            <w:tcW w:w="0" w:type="auto"/>
            <w:tcBorders>
              <w:top w:val="inset" w:sz="6" w:space="0" w:color="000000"/>
            </w:tcBorders>
            <w:vAlign w:val="center"/>
          </w:tcPr>
          <w:p w:rsidR="008223E8" w:rsidRPr="0039522D" w:rsidRDefault="008223E8" w:rsidP="00D10F6A">
            <w:pPr>
              <w:spacing w:before="100" w:beforeAutospacing="1" w:after="100" w:afterAutospacing="1"/>
            </w:pPr>
            <w:r w:rsidRPr="0039522D">
              <w:t>by</w:t>
            </w:r>
          </w:p>
        </w:tc>
        <w:tc>
          <w:tcPr>
            <w:tcW w:w="0" w:type="auto"/>
            <w:tcBorders>
              <w:top w:val="inset" w:sz="6" w:space="0" w:color="000000"/>
            </w:tcBorders>
            <w:vAlign w:val="center"/>
          </w:tcPr>
          <w:p w:rsidR="008223E8" w:rsidRPr="0039522D" w:rsidRDefault="008223E8" w:rsidP="00D10F6A">
            <w:pPr>
              <w:spacing w:before="100" w:beforeAutospacing="1" w:after="100" w:afterAutospacing="1"/>
            </w:pPr>
            <w:r w:rsidRPr="0039522D">
              <w:t>Z</w:t>
            </w:r>
          </w:p>
        </w:tc>
      </w:tr>
      <w:tr w:rsidR="008223E8" w:rsidRPr="0039522D">
        <w:trPr>
          <w:tblCellSpacing w:w="15" w:type="dxa"/>
        </w:trPr>
        <w:tc>
          <w:tcPr>
            <w:tcW w:w="0" w:type="auto"/>
            <w:vMerge/>
            <w:vAlign w:val="center"/>
          </w:tcPr>
          <w:p w:rsidR="008223E8" w:rsidRPr="0039522D" w:rsidRDefault="008223E8" w:rsidP="00D10F6A"/>
        </w:tc>
        <w:tc>
          <w:tcPr>
            <w:tcW w:w="0" w:type="auto"/>
            <w:gridSpan w:val="2"/>
            <w:vAlign w:val="center"/>
          </w:tcPr>
          <w:p w:rsidR="008223E8" w:rsidRPr="0039522D" w:rsidRDefault="008223E8" w:rsidP="00D10F6A">
            <w:pPr>
              <w:spacing w:before="100" w:beforeAutospacing="1" w:after="100" w:afterAutospacing="1"/>
            </w:pPr>
            <w:r w:rsidRPr="0039522D">
              <w:t>consists</w:t>
            </w:r>
          </w:p>
        </w:tc>
        <w:tc>
          <w:tcPr>
            <w:tcW w:w="0" w:type="auto"/>
            <w:vAlign w:val="center"/>
          </w:tcPr>
          <w:p w:rsidR="008223E8" w:rsidRPr="0039522D" w:rsidRDefault="008223E8" w:rsidP="00D10F6A">
            <w:pPr>
              <w:spacing w:before="100" w:beforeAutospacing="1" w:after="100" w:afterAutospacing="1"/>
            </w:pPr>
            <w:r w:rsidRPr="0039522D">
              <w:t>of</w:t>
            </w:r>
          </w:p>
        </w:tc>
        <w:tc>
          <w:tcPr>
            <w:tcW w:w="0" w:type="auto"/>
            <w:gridSpan w:val="3"/>
            <w:vMerge w:val="restart"/>
            <w:vAlign w:val="center"/>
          </w:tcPr>
          <w:p w:rsidR="008223E8" w:rsidRPr="0039522D" w:rsidRDefault="008223E8" w:rsidP="00D10F6A">
            <w:pPr>
              <w:spacing w:before="100" w:beforeAutospacing="1" w:after="100" w:afterAutospacing="1"/>
            </w:pPr>
            <w:r w:rsidRPr="0039522D">
              <w:t>Y and Z</w:t>
            </w:r>
          </w:p>
        </w:tc>
      </w:tr>
      <w:tr w:rsidR="008223E8" w:rsidRPr="0039522D">
        <w:trPr>
          <w:tblCellSpacing w:w="15" w:type="dxa"/>
        </w:trPr>
        <w:tc>
          <w:tcPr>
            <w:tcW w:w="0" w:type="auto"/>
            <w:vMerge/>
            <w:vAlign w:val="center"/>
          </w:tcPr>
          <w:p w:rsidR="008223E8" w:rsidRPr="0039522D" w:rsidRDefault="008223E8" w:rsidP="00D10F6A"/>
        </w:tc>
        <w:tc>
          <w:tcPr>
            <w:tcW w:w="0" w:type="auto"/>
            <w:gridSpan w:val="3"/>
            <w:vAlign w:val="center"/>
          </w:tcPr>
          <w:p w:rsidR="008223E8" w:rsidRPr="0039522D" w:rsidRDefault="008223E8" w:rsidP="00D10F6A">
            <w:pPr>
              <w:spacing w:before="100" w:beforeAutospacing="1" w:after="100" w:afterAutospacing="1"/>
            </w:pPr>
            <w:r w:rsidRPr="0039522D">
              <w:t>contains</w:t>
            </w:r>
            <w:r w:rsidRPr="0039522D">
              <w:br/>
              <w:t>includes</w:t>
            </w:r>
          </w:p>
        </w:tc>
        <w:tc>
          <w:tcPr>
            <w:tcW w:w="0" w:type="auto"/>
            <w:gridSpan w:val="3"/>
            <w:vMerge/>
            <w:vAlign w:val="center"/>
          </w:tcPr>
          <w:p w:rsidR="008223E8" w:rsidRPr="0039522D" w:rsidRDefault="008223E8" w:rsidP="00D10F6A"/>
        </w:tc>
      </w:tr>
      <w:tr w:rsidR="008223E8" w:rsidRPr="0039522D">
        <w:trPr>
          <w:tblCellSpacing w:w="15" w:type="dxa"/>
        </w:trPr>
        <w:tc>
          <w:tcPr>
            <w:tcW w:w="0" w:type="auto"/>
            <w:vMerge/>
            <w:vAlign w:val="center"/>
          </w:tcPr>
          <w:p w:rsidR="008223E8" w:rsidRPr="0039522D" w:rsidRDefault="008223E8" w:rsidP="00D10F6A"/>
        </w:tc>
        <w:tc>
          <w:tcPr>
            <w:tcW w:w="0" w:type="auto"/>
            <w:vMerge w:val="restart"/>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held in place</w:t>
            </w:r>
            <w:r w:rsidRPr="0039522D">
              <w:br/>
              <w:t>secured</w:t>
            </w:r>
            <w:r w:rsidRPr="0039522D">
              <w:br/>
              <w:t>supported</w:t>
            </w:r>
            <w:r w:rsidRPr="0039522D">
              <w:br/>
              <w:t>suspended</w:t>
            </w:r>
          </w:p>
        </w:tc>
        <w:tc>
          <w:tcPr>
            <w:tcW w:w="0" w:type="auto"/>
            <w:vAlign w:val="center"/>
          </w:tcPr>
          <w:p w:rsidR="008223E8" w:rsidRPr="0039522D" w:rsidRDefault="008223E8" w:rsidP="00D10F6A">
            <w:pPr>
              <w:spacing w:before="100" w:beforeAutospacing="1" w:after="100" w:afterAutospacing="1"/>
            </w:pPr>
            <w:r w:rsidRPr="0039522D">
              <w:t>by</w:t>
            </w:r>
          </w:p>
        </w:tc>
        <w:tc>
          <w:tcPr>
            <w:tcW w:w="0" w:type="auto"/>
            <w:gridSpan w:val="3"/>
            <w:vMerge w:val="restart"/>
            <w:vAlign w:val="center"/>
          </w:tcPr>
          <w:p w:rsidR="008223E8" w:rsidRPr="0039522D" w:rsidRDefault="008223E8" w:rsidP="00D10F6A">
            <w:pPr>
              <w:spacing w:before="100" w:beforeAutospacing="1" w:after="100" w:afterAutospacing="1"/>
            </w:pPr>
            <w:r w:rsidRPr="0039522D">
              <w:t>Y</w:t>
            </w:r>
          </w:p>
        </w:tc>
      </w:tr>
      <w:tr w:rsidR="008223E8" w:rsidRPr="0039522D">
        <w:trPr>
          <w:tblCellSpacing w:w="15" w:type="dxa"/>
        </w:trPr>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joined</w:t>
            </w:r>
          </w:p>
        </w:tc>
        <w:tc>
          <w:tcPr>
            <w:tcW w:w="0" w:type="auto"/>
            <w:vAlign w:val="center"/>
          </w:tcPr>
          <w:p w:rsidR="008223E8" w:rsidRPr="0039522D" w:rsidRDefault="008223E8" w:rsidP="00D10F6A">
            <w:pPr>
              <w:spacing w:before="100" w:beforeAutospacing="1" w:after="100" w:afterAutospacing="1"/>
            </w:pPr>
            <w:r w:rsidRPr="0039522D">
              <w:t>to</w:t>
            </w:r>
          </w:p>
        </w:tc>
        <w:tc>
          <w:tcPr>
            <w:tcW w:w="0" w:type="auto"/>
            <w:gridSpan w:val="3"/>
            <w:vMerge/>
            <w:vAlign w:val="center"/>
          </w:tcPr>
          <w:p w:rsidR="008223E8" w:rsidRPr="0039522D" w:rsidRDefault="008223E8" w:rsidP="00D10F6A"/>
        </w:tc>
      </w:tr>
      <w:tr w:rsidR="008223E8" w:rsidRPr="0039522D">
        <w:trPr>
          <w:tblCellSpacing w:w="15" w:type="dxa"/>
        </w:trPr>
        <w:tc>
          <w:tcPr>
            <w:tcW w:w="0" w:type="auto"/>
            <w:vMerge/>
            <w:tcBorders>
              <w:bottom w:val="outset" w:sz="6" w:space="0" w:color="000000"/>
            </w:tcBorders>
            <w:vAlign w:val="center"/>
          </w:tcPr>
          <w:p w:rsidR="008223E8" w:rsidRPr="0039522D" w:rsidRDefault="008223E8" w:rsidP="00D10F6A"/>
        </w:tc>
        <w:tc>
          <w:tcPr>
            <w:tcW w:w="0" w:type="auto"/>
            <w:vMerge/>
            <w:tcBorders>
              <w:bottom w:val="outset" w:sz="6" w:space="0" w:color="000000"/>
            </w:tcBorders>
            <w:vAlign w:val="center"/>
          </w:tcPr>
          <w:p w:rsidR="008223E8" w:rsidRPr="0039522D" w:rsidRDefault="008223E8" w:rsidP="00D10F6A"/>
        </w:tc>
        <w:tc>
          <w:tcPr>
            <w:tcW w:w="0" w:type="auto"/>
            <w:tcBorders>
              <w:bottom w:val="outset" w:sz="6" w:space="0" w:color="000000"/>
            </w:tcBorders>
            <w:vAlign w:val="center"/>
          </w:tcPr>
          <w:p w:rsidR="008223E8" w:rsidRPr="0039522D" w:rsidRDefault="008223E8" w:rsidP="00D10F6A">
            <w:pPr>
              <w:spacing w:before="100" w:beforeAutospacing="1" w:after="100" w:afterAutospacing="1"/>
            </w:pPr>
            <w:r w:rsidRPr="0039522D">
              <w:t>mounted</w:t>
            </w:r>
            <w:r w:rsidRPr="0039522D">
              <w:br/>
              <w:t>placed</w:t>
            </w:r>
            <w:r w:rsidRPr="0039522D">
              <w:br/>
              <w:t>pivoted</w:t>
            </w:r>
          </w:p>
        </w:tc>
        <w:tc>
          <w:tcPr>
            <w:tcW w:w="0" w:type="auto"/>
            <w:tcBorders>
              <w:bottom w:val="outset" w:sz="6" w:space="0" w:color="000000"/>
            </w:tcBorders>
            <w:vAlign w:val="center"/>
          </w:tcPr>
          <w:p w:rsidR="008223E8" w:rsidRPr="0039522D" w:rsidRDefault="008223E8" w:rsidP="00D10F6A">
            <w:pPr>
              <w:spacing w:before="100" w:beforeAutospacing="1" w:after="100" w:afterAutospacing="1"/>
            </w:pPr>
            <w:r w:rsidRPr="0039522D">
              <w:t>on</w:t>
            </w:r>
          </w:p>
        </w:tc>
        <w:tc>
          <w:tcPr>
            <w:tcW w:w="0" w:type="auto"/>
            <w:gridSpan w:val="3"/>
            <w:vMerge/>
            <w:tcBorders>
              <w:bottom w:val="outset" w:sz="6" w:space="0" w:color="000000"/>
            </w:tcBorders>
            <w:vAlign w:val="center"/>
          </w:tcPr>
          <w:p w:rsidR="008223E8" w:rsidRPr="0039522D" w:rsidRDefault="008223E8" w:rsidP="00D10F6A"/>
        </w:tc>
      </w:tr>
    </w:tbl>
    <w:p w:rsidR="008223E8" w:rsidRPr="00117BAE" w:rsidRDefault="008223E8" w:rsidP="00117BAE">
      <w:pPr>
        <w:spacing w:before="100" w:beforeAutospacing="1" w:afterAutospacing="1"/>
        <w:outlineLvl w:val="2"/>
        <w:rPr>
          <w:b/>
          <w:bCs/>
        </w:rPr>
      </w:pPr>
      <w:r w:rsidRPr="00117BAE">
        <w:rPr>
          <w:b/>
          <w:bCs/>
        </w:rPr>
        <w:t>Color</w:t>
      </w:r>
    </w:p>
    <w:tbl>
      <w:tblPr>
        <w:tblW w:w="0" w:type="auto"/>
        <w:tblCellSpacing w:w="15" w:type="dxa"/>
        <w:tblInd w:w="-25" w:type="dxa"/>
        <w:tblBorders>
          <w:top w:val="inset" w:sz="6" w:space="0" w:color="000000"/>
          <w:left w:val="inset" w:sz="6" w:space="0" w:color="000000"/>
          <w:bottom w:val="outset" w:sz="6" w:space="0" w:color="000000"/>
          <w:right w:val="outset" w:sz="6" w:space="0" w:color="000000"/>
          <w:insideH w:val="single" w:sz="6" w:space="0" w:color="000000"/>
          <w:insideV w:val="single"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688"/>
        <w:gridCol w:w="843"/>
      </w:tblGrid>
      <w:tr w:rsidR="008223E8" w:rsidRPr="0039522D">
        <w:trPr>
          <w:tblCellSpacing w:w="15" w:type="dxa"/>
        </w:trPr>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lastRenderedPageBreak/>
              <w:t>X</w:t>
            </w:r>
          </w:p>
        </w:tc>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t>is</w:t>
            </w:r>
          </w:p>
        </w:tc>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t>dark</w:t>
            </w:r>
            <w:r w:rsidRPr="0039522D">
              <w:br/>
              <w:t>light</w:t>
            </w:r>
            <w:r w:rsidRPr="0039522D">
              <w:br/>
              <w:t>pale</w:t>
            </w:r>
            <w:r w:rsidRPr="0039522D">
              <w:br/>
              <w:t>bright</w:t>
            </w:r>
            <w:r w:rsidRPr="0039522D">
              <w:br/>
              <w:t>dull</w:t>
            </w:r>
          </w:p>
        </w:tc>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t>green.</w:t>
            </w:r>
            <w:r w:rsidRPr="0039522D">
              <w:br/>
              <w:t>blue.</w:t>
            </w:r>
            <w:r w:rsidRPr="0039522D">
              <w:br/>
              <w:t>red.</w:t>
            </w:r>
            <w:r w:rsidRPr="0039522D">
              <w:br/>
              <w:t>yellow.</w:t>
            </w:r>
          </w:p>
        </w:tc>
      </w:tr>
    </w:tbl>
    <w:p w:rsidR="008223E8" w:rsidRPr="00117BAE" w:rsidRDefault="008223E8" w:rsidP="00117BAE">
      <w:pPr>
        <w:spacing w:before="100" w:beforeAutospacing="1" w:afterAutospacing="1"/>
        <w:outlineLvl w:val="2"/>
        <w:rPr>
          <w:b/>
          <w:bCs/>
        </w:rPr>
      </w:pPr>
      <w:r w:rsidRPr="00117BAE">
        <w:rPr>
          <w:b/>
          <w:bCs/>
        </w:rPr>
        <w:t>Composition</w:t>
      </w:r>
    </w:p>
    <w:tbl>
      <w:tblPr>
        <w:tblW w:w="0" w:type="auto"/>
        <w:tblCellSpacing w:w="15" w:type="dxa"/>
        <w:tblInd w:w="-25" w:type="dxa"/>
        <w:tblBorders>
          <w:top w:val="inset" w:sz="6" w:space="0" w:color="000000"/>
          <w:left w:val="inset" w:sz="6" w:space="0" w:color="000000"/>
          <w:bottom w:val="outset" w:sz="6" w:space="0" w:color="000000"/>
          <w:right w:val="outset" w:sz="6" w:space="0" w:color="000000"/>
          <w:insideH w:val="single" w:sz="6" w:space="0" w:color="000000"/>
          <w:insideV w:val="single"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894"/>
        <w:gridCol w:w="2076"/>
      </w:tblGrid>
      <w:tr w:rsidR="008223E8" w:rsidRPr="0039522D">
        <w:trPr>
          <w:tblCellSpacing w:w="15" w:type="dxa"/>
        </w:trPr>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t>X</w:t>
            </w:r>
          </w:p>
        </w:tc>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t>is</w:t>
            </w:r>
          </w:p>
        </w:tc>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rsidRPr="0039522D">
              <w:t>made of</w:t>
            </w:r>
          </w:p>
        </w:tc>
        <w:tc>
          <w:tcPr>
            <w:tcW w:w="0" w:type="auto"/>
            <w:tcBorders>
              <w:top w:val="inset" w:sz="6" w:space="0" w:color="000000"/>
              <w:bottom w:val="outset" w:sz="6" w:space="0" w:color="000000"/>
            </w:tcBorders>
            <w:vAlign w:val="center"/>
          </w:tcPr>
          <w:p w:rsidR="008223E8" w:rsidRPr="0039522D" w:rsidRDefault="008223E8" w:rsidP="00D10F6A">
            <w:pPr>
              <w:spacing w:before="100" w:beforeAutospacing="1" w:after="100" w:afterAutospacing="1"/>
            </w:pPr>
            <w:r>
              <w:t>metal.</w:t>
            </w:r>
            <w:r>
              <w:br/>
              <w:t>steel.</w:t>
            </w:r>
            <w:r>
              <w:br/>
              <w:t>al</w:t>
            </w:r>
            <w:r w:rsidRPr="0039522D">
              <w:t>uminium.</w:t>
            </w:r>
            <w:r w:rsidRPr="0039522D">
              <w:br/>
              <w:t>an alloy of A and B.</w:t>
            </w:r>
            <w:r w:rsidRPr="0039522D">
              <w:br/>
              <w:t>cloth.</w:t>
            </w:r>
            <w:r w:rsidRPr="0039522D">
              <w:br/>
              <w:t>silk.</w:t>
            </w:r>
            <w:r w:rsidRPr="0039522D">
              <w:br/>
              <w:t>china.</w:t>
            </w:r>
            <w:r w:rsidRPr="0039522D">
              <w:br/>
              <w:t>wood.</w:t>
            </w:r>
            <w:r w:rsidRPr="0039522D">
              <w:br/>
              <w:t>plastic.</w:t>
            </w:r>
            <w:r w:rsidRPr="0039522D">
              <w:br/>
              <w:t>glass.</w:t>
            </w:r>
          </w:p>
        </w:tc>
      </w:tr>
    </w:tbl>
    <w:p w:rsidR="008223E8" w:rsidRPr="00117BAE" w:rsidRDefault="008223E8" w:rsidP="00117BAE">
      <w:pPr>
        <w:spacing w:before="100" w:beforeAutospacing="1" w:afterAutospacing="1"/>
        <w:outlineLvl w:val="2"/>
        <w:rPr>
          <w:b/>
          <w:bCs/>
        </w:rPr>
      </w:pPr>
      <w:r w:rsidRPr="00117BAE">
        <w:rPr>
          <w:b/>
          <w:bCs/>
        </w:rPr>
        <w:t>Size and weight</w:t>
      </w:r>
    </w:p>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588"/>
        <w:gridCol w:w="596"/>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X</w:t>
            </w:r>
          </w:p>
        </w:tc>
        <w:tc>
          <w:tcPr>
            <w:tcW w:w="0" w:type="auto"/>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6 cm</w:t>
            </w:r>
          </w:p>
        </w:tc>
        <w:tc>
          <w:tcPr>
            <w:tcW w:w="0" w:type="auto"/>
            <w:vAlign w:val="center"/>
          </w:tcPr>
          <w:p w:rsidR="008223E8" w:rsidRPr="0039522D" w:rsidRDefault="008223E8" w:rsidP="00D10F6A">
            <w:pPr>
              <w:spacing w:before="100" w:beforeAutospacing="1" w:after="100" w:afterAutospacing="1"/>
            </w:pPr>
            <w:r w:rsidRPr="0039522D">
              <w:t>long</w:t>
            </w:r>
            <w:r w:rsidRPr="0039522D">
              <w:br/>
              <w:t>high</w:t>
            </w:r>
            <w:r w:rsidRPr="0039522D">
              <w:br/>
              <w:t>wide</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588"/>
        <w:gridCol w:w="301"/>
        <w:gridCol w:w="969"/>
      </w:tblGrid>
      <w:tr w:rsidR="008223E8" w:rsidRPr="0039522D">
        <w:trPr>
          <w:tblCellSpacing w:w="15" w:type="dxa"/>
        </w:trPr>
        <w:tc>
          <w:tcPr>
            <w:tcW w:w="0" w:type="auto"/>
            <w:vMerge w:val="restart"/>
            <w:vAlign w:val="center"/>
          </w:tcPr>
          <w:p w:rsidR="008223E8" w:rsidRPr="0039522D" w:rsidRDefault="008223E8" w:rsidP="00D10F6A">
            <w:pPr>
              <w:spacing w:before="100" w:beforeAutospacing="1" w:after="100" w:afterAutospacing="1"/>
            </w:pPr>
            <w:r w:rsidRPr="0039522D">
              <w:t>X</w:t>
            </w:r>
          </w:p>
        </w:tc>
        <w:tc>
          <w:tcPr>
            <w:tcW w:w="0" w:type="auto"/>
            <w:vMerge w:val="restart"/>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6 cm</w:t>
            </w:r>
          </w:p>
        </w:tc>
        <w:tc>
          <w:tcPr>
            <w:tcW w:w="0" w:type="auto"/>
            <w:vMerge w:val="restart"/>
            <w:vAlign w:val="center"/>
          </w:tcPr>
          <w:p w:rsidR="008223E8" w:rsidRPr="0039522D" w:rsidRDefault="008223E8" w:rsidP="00D10F6A">
            <w:pPr>
              <w:spacing w:before="100" w:beforeAutospacing="1" w:after="100" w:afterAutospacing="1"/>
            </w:pPr>
            <w:r w:rsidRPr="0039522D">
              <w:t>in</w:t>
            </w:r>
          </w:p>
        </w:tc>
        <w:tc>
          <w:tcPr>
            <w:tcW w:w="0" w:type="auto"/>
            <w:vAlign w:val="center"/>
          </w:tcPr>
          <w:p w:rsidR="008223E8" w:rsidRPr="0039522D" w:rsidRDefault="008223E8" w:rsidP="00D10F6A">
            <w:pPr>
              <w:spacing w:before="100" w:beforeAutospacing="1" w:after="100" w:afterAutospacing="1"/>
            </w:pPr>
            <w:r w:rsidRPr="0039522D">
              <w:t>length</w:t>
            </w:r>
            <w:r w:rsidRPr="0039522D">
              <w:br/>
              <w:t>height</w:t>
            </w:r>
            <w:r w:rsidRPr="0039522D">
              <w:br/>
              <w:t>width</w:t>
            </w:r>
            <w:r w:rsidRPr="0039522D">
              <w:br/>
              <w:t>diameter</w:t>
            </w:r>
          </w:p>
        </w:tc>
      </w:tr>
      <w:tr w:rsidR="008223E8" w:rsidRPr="0039522D">
        <w:trPr>
          <w:tblCellSpacing w:w="15" w:type="dxa"/>
        </w:trPr>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6 Kg</w:t>
            </w:r>
          </w:p>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weight</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503"/>
        <w:gridCol w:w="954"/>
        <w:gridCol w:w="314"/>
        <w:gridCol w:w="288"/>
        <w:gridCol w:w="275"/>
        <w:gridCol w:w="609"/>
      </w:tblGrid>
      <w:tr w:rsidR="008223E8" w:rsidRPr="0039522D">
        <w:trPr>
          <w:tblCellSpacing w:w="15" w:type="dxa"/>
        </w:trPr>
        <w:tc>
          <w:tcPr>
            <w:tcW w:w="0" w:type="auto"/>
            <w:vMerge w:val="restart"/>
            <w:vAlign w:val="center"/>
          </w:tcPr>
          <w:p w:rsidR="008223E8" w:rsidRPr="0039522D" w:rsidRDefault="008223E8" w:rsidP="00D10F6A">
            <w:pPr>
              <w:spacing w:before="100" w:beforeAutospacing="1" w:after="100" w:afterAutospacing="1"/>
            </w:pPr>
            <w:r w:rsidRPr="0039522D">
              <w:t>The</w:t>
            </w:r>
          </w:p>
        </w:tc>
        <w:tc>
          <w:tcPr>
            <w:tcW w:w="0" w:type="auto"/>
            <w:vAlign w:val="center"/>
          </w:tcPr>
          <w:p w:rsidR="008223E8" w:rsidRPr="0039522D" w:rsidRDefault="008223E8" w:rsidP="00D10F6A">
            <w:pPr>
              <w:spacing w:before="100" w:beforeAutospacing="1" w:after="100" w:afterAutospacing="1"/>
            </w:pPr>
            <w:r w:rsidRPr="0039522D">
              <w:t>length</w:t>
            </w:r>
            <w:r w:rsidRPr="0039522D">
              <w:br/>
              <w:t>height</w:t>
            </w:r>
            <w:r w:rsidRPr="0039522D">
              <w:br/>
              <w:t>width</w:t>
            </w:r>
            <w:r w:rsidRPr="0039522D">
              <w:br/>
              <w:t>diameter</w:t>
            </w:r>
          </w:p>
        </w:tc>
        <w:tc>
          <w:tcPr>
            <w:tcW w:w="0" w:type="auto"/>
            <w:vMerge w:val="restart"/>
            <w:vAlign w:val="center"/>
          </w:tcPr>
          <w:p w:rsidR="008223E8" w:rsidRPr="0039522D" w:rsidRDefault="008223E8" w:rsidP="00D10F6A">
            <w:pPr>
              <w:spacing w:before="100" w:beforeAutospacing="1" w:after="100" w:afterAutospacing="1"/>
            </w:pPr>
            <w:r w:rsidRPr="0039522D">
              <w:t>of</w:t>
            </w:r>
          </w:p>
        </w:tc>
        <w:tc>
          <w:tcPr>
            <w:tcW w:w="0" w:type="auto"/>
            <w:vMerge w:val="restart"/>
            <w:vAlign w:val="center"/>
          </w:tcPr>
          <w:p w:rsidR="008223E8" w:rsidRPr="0039522D" w:rsidRDefault="008223E8" w:rsidP="00D10F6A">
            <w:pPr>
              <w:spacing w:before="100" w:beforeAutospacing="1" w:after="100" w:afterAutospacing="1"/>
            </w:pPr>
            <w:r w:rsidRPr="0039522D">
              <w:t>X</w:t>
            </w:r>
          </w:p>
        </w:tc>
        <w:tc>
          <w:tcPr>
            <w:tcW w:w="0" w:type="auto"/>
            <w:vMerge w:val="restart"/>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6 cm</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weight</w:t>
            </w:r>
          </w:p>
        </w:tc>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 xml:space="preserve">6 </w:t>
            </w:r>
            <w:r>
              <w:t>kg.</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434"/>
        <w:gridCol w:w="221"/>
        <w:gridCol w:w="954"/>
        <w:gridCol w:w="314"/>
        <w:gridCol w:w="663"/>
      </w:tblGrid>
      <w:tr w:rsidR="008223E8" w:rsidRPr="0039522D">
        <w:trPr>
          <w:tblCellSpacing w:w="15" w:type="dxa"/>
        </w:trPr>
        <w:tc>
          <w:tcPr>
            <w:tcW w:w="0" w:type="auto"/>
            <w:vMerge w:val="restart"/>
            <w:vAlign w:val="center"/>
          </w:tcPr>
          <w:p w:rsidR="008223E8" w:rsidRPr="0039522D" w:rsidRDefault="008223E8" w:rsidP="00D10F6A">
            <w:pPr>
              <w:spacing w:before="100" w:beforeAutospacing="1" w:after="100" w:afterAutospacing="1"/>
            </w:pPr>
            <w:r w:rsidRPr="0039522D">
              <w:t>X</w:t>
            </w:r>
          </w:p>
        </w:tc>
        <w:tc>
          <w:tcPr>
            <w:tcW w:w="0" w:type="auto"/>
            <w:vMerge w:val="restart"/>
            <w:vAlign w:val="center"/>
          </w:tcPr>
          <w:p w:rsidR="008223E8" w:rsidRPr="0039522D" w:rsidRDefault="008223E8" w:rsidP="00D10F6A">
            <w:pPr>
              <w:spacing w:before="100" w:beforeAutospacing="1" w:after="100" w:afterAutospacing="1"/>
            </w:pPr>
            <w:r w:rsidRPr="0039522D">
              <w:t>has</w:t>
            </w:r>
          </w:p>
        </w:tc>
        <w:tc>
          <w:tcPr>
            <w:tcW w:w="0" w:type="auto"/>
            <w:vMerge w:val="restart"/>
            <w:vAlign w:val="center"/>
          </w:tcPr>
          <w:p w:rsidR="008223E8" w:rsidRPr="0039522D" w:rsidRDefault="008223E8" w:rsidP="00D10F6A">
            <w:pPr>
              <w:spacing w:before="100" w:beforeAutospacing="1" w:after="100" w:afterAutospacing="1"/>
            </w:pPr>
            <w:r w:rsidRPr="0039522D">
              <w:t>a</w:t>
            </w:r>
          </w:p>
        </w:tc>
        <w:tc>
          <w:tcPr>
            <w:tcW w:w="0" w:type="auto"/>
            <w:vAlign w:val="center"/>
          </w:tcPr>
          <w:p w:rsidR="008223E8" w:rsidRPr="0039522D" w:rsidRDefault="008223E8" w:rsidP="00D10F6A">
            <w:pPr>
              <w:spacing w:before="100" w:beforeAutospacing="1" w:after="100" w:afterAutospacing="1"/>
            </w:pPr>
            <w:r w:rsidRPr="0039522D">
              <w:t>length</w:t>
            </w:r>
            <w:r w:rsidRPr="0039522D">
              <w:br/>
              <w:t>width</w:t>
            </w:r>
            <w:r w:rsidRPr="0039522D">
              <w:br/>
              <w:t>height</w:t>
            </w:r>
            <w:r w:rsidRPr="0039522D">
              <w:br/>
              <w:t>diameter</w:t>
            </w:r>
          </w:p>
        </w:tc>
        <w:tc>
          <w:tcPr>
            <w:tcW w:w="0" w:type="auto"/>
            <w:vMerge w:val="restart"/>
            <w:vAlign w:val="center"/>
          </w:tcPr>
          <w:p w:rsidR="008223E8" w:rsidRPr="0039522D" w:rsidRDefault="008223E8" w:rsidP="00D10F6A">
            <w:r w:rsidRPr="0039522D">
              <w:t>of</w:t>
            </w:r>
          </w:p>
        </w:tc>
        <w:tc>
          <w:tcPr>
            <w:tcW w:w="0" w:type="auto"/>
            <w:vAlign w:val="center"/>
          </w:tcPr>
          <w:p w:rsidR="008223E8" w:rsidRPr="0039522D" w:rsidRDefault="008223E8" w:rsidP="00D10F6A">
            <w:pPr>
              <w:spacing w:before="100" w:beforeAutospacing="1" w:after="100" w:afterAutospacing="1"/>
            </w:pPr>
            <w:r w:rsidRPr="0039522D">
              <w:t>6 cm.</w:t>
            </w:r>
          </w:p>
        </w:tc>
      </w:tr>
      <w:tr w:rsidR="008223E8" w:rsidRPr="0039522D">
        <w:trPr>
          <w:tblCellSpacing w:w="15" w:type="dxa"/>
        </w:trPr>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weight</w:t>
            </w:r>
          </w:p>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 xml:space="preserve">6 </w:t>
            </w:r>
            <w:r>
              <w:t>kg.</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794"/>
        <w:gridCol w:w="723"/>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X</w:t>
            </w:r>
          </w:p>
        </w:tc>
        <w:tc>
          <w:tcPr>
            <w:tcW w:w="0" w:type="auto"/>
            <w:vAlign w:val="center"/>
          </w:tcPr>
          <w:p w:rsidR="008223E8" w:rsidRPr="0039522D" w:rsidRDefault="008223E8" w:rsidP="00D10F6A">
            <w:pPr>
              <w:spacing w:before="100" w:beforeAutospacing="1" w:after="100" w:afterAutospacing="1"/>
            </w:pPr>
            <w:r w:rsidRPr="0039522D">
              <w:t>weighs</w:t>
            </w:r>
          </w:p>
        </w:tc>
        <w:tc>
          <w:tcPr>
            <w:tcW w:w="0" w:type="auto"/>
            <w:vAlign w:val="center"/>
          </w:tcPr>
          <w:p w:rsidR="008223E8" w:rsidRPr="0039522D" w:rsidRDefault="008223E8" w:rsidP="00D10F6A">
            <w:pPr>
              <w:spacing w:before="100" w:beforeAutospacing="1" w:after="100" w:afterAutospacing="1"/>
            </w:pPr>
            <w:r w:rsidRPr="0039522D">
              <w:t>10 Kg</w:t>
            </w:r>
          </w:p>
        </w:tc>
      </w:tr>
    </w:tbl>
    <w:p w:rsidR="008223E8" w:rsidRPr="00117BAE" w:rsidRDefault="008223E8" w:rsidP="00117BAE">
      <w:pPr>
        <w:spacing w:before="100" w:beforeAutospacing="1" w:afterAutospacing="1"/>
        <w:outlineLvl w:val="2"/>
        <w:rPr>
          <w:b/>
          <w:bCs/>
        </w:rPr>
      </w:pPr>
      <w:r w:rsidRPr="00117BAE">
        <w:rPr>
          <w:b/>
          <w:bCs/>
        </w:rPr>
        <w:t>Shape</w:t>
      </w:r>
    </w:p>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1380"/>
        <w:gridCol w:w="923"/>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X</w:t>
            </w:r>
          </w:p>
        </w:tc>
        <w:tc>
          <w:tcPr>
            <w:tcW w:w="0" w:type="auto"/>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square</w:t>
            </w:r>
            <w:r w:rsidRPr="0039522D">
              <w:br/>
              <w:t>round</w:t>
            </w:r>
            <w:r w:rsidRPr="0039522D">
              <w:br/>
              <w:t>rectangular</w:t>
            </w:r>
            <w:r w:rsidRPr="0039522D">
              <w:br/>
              <w:t>triangular</w:t>
            </w:r>
            <w:r w:rsidRPr="0039522D">
              <w:br/>
              <w:t>semi-circular</w:t>
            </w:r>
            <w:r w:rsidRPr="0039522D">
              <w:br/>
              <w:t>conical</w:t>
            </w:r>
            <w:r w:rsidRPr="0039522D">
              <w:br/>
              <w:t>spherical</w:t>
            </w:r>
            <w:r w:rsidRPr="0039522D">
              <w:br/>
              <w:t>hexagonal</w:t>
            </w:r>
            <w:r w:rsidRPr="0039522D">
              <w:br/>
              <w:t>octagonal</w:t>
            </w:r>
            <w:r w:rsidRPr="0039522D">
              <w:br/>
              <w:t>oval</w:t>
            </w:r>
            <w:r w:rsidRPr="0039522D">
              <w:br/>
              <w:t>circular</w:t>
            </w:r>
            <w:r w:rsidRPr="0039522D">
              <w:br/>
              <w:t>irregular</w:t>
            </w:r>
          </w:p>
        </w:tc>
        <w:tc>
          <w:tcPr>
            <w:tcW w:w="0" w:type="auto"/>
            <w:vAlign w:val="center"/>
          </w:tcPr>
          <w:p w:rsidR="008223E8" w:rsidRPr="0039522D" w:rsidRDefault="008223E8" w:rsidP="00D10F6A">
            <w:pPr>
              <w:spacing w:before="100" w:beforeAutospacing="1" w:after="100" w:afterAutospacing="1"/>
            </w:pPr>
            <w:r w:rsidRPr="0039522D">
              <w:t>in shape</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1587"/>
        <w:gridCol w:w="1196"/>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X</w:t>
            </w:r>
          </w:p>
        </w:tc>
        <w:tc>
          <w:tcPr>
            <w:tcW w:w="0" w:type="auto"/>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is shaped like a</w:t>
            </w:r>
          </w:p>
        </w:tc>
        <w:tc>
          <w:tcPr>
            <w:tcW w:w="0" w:type="auto"/>
            <w:vAlign w:val="center"/>
          </w:tcPr>
          <w:p w:rsidR="008223E8" w:rsidRPr="0039522D" w:rsidRDefault="008223E8" w:rsidP="00D10F6A">
            <w:pPr>
              <w:spacing w:before="100" w:beforeAutospacing="1" w:after="100" w:afterAutospacing="1"/>
            </w:pPr>
            <w:r w:rsidRPr="0039522D">
              <w:t>square</w:t>
            </w:r>
            <w:r w:rsidRPr="0039522D">
              <w:br/>
              <w:t>circle</w:t>
            </w:r>
            <w:r w:rsidRPr="0039522D">
              <w:br/>
              <w:t>rectangle</w:t>
            </w:r>
            <w:r w:rsidRPr="0039522D">
              <w:br/>
              <w:t>triangle</w:t>
            </w:r>
            <w:r w:rsidRPr="0039522D">
              <w:br/>
              <w:t>semi-circle</w:t>
            </w:r>
            <w:r w:rsidRPr="0039522D">
              <w:br/>
              <w:t>hexagon</w:t>
            </w:r>
            <w:r w:rsidRPr="0039522D">
              <w:br/>
              <w:t>octagon</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1461"/>
        <w:gridCol w:w="923"/>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X</w:t>
            </w:r>
          </w:p>
        </w:tc>
        <w:tc>
          <w:tcPr>
            <w:tcW w:w="0" w:type="auto"/>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cubical</w:t>
            </w:r>
            <w:r w:rsidRPr="0039522D">
              <w:br/>
              <w:t>cylindrical</w:t>
            </w:r>
            <w:r w:rsidRPr="0039522D">
              <w:br/>
              <w:t>pyramidal</w:t>
            </w:r>
            <w:r w:rsidRPr="0039522D">
              <w:br/>
              <w:t>spherical</w:t>
            </w:r>
            <w:r w:rsidRPr="0039522D">
              <w:br/>
              <w:t>tubular</w:t>
            </w:r>
            <w:r w:rsidRPr="0039522D">
              <w:br/>
              <w:t>spiral</w:t>
            </w:r>
            <w:r w:rsidRPr="0039522D">
              <w:br/>
              <w:t>hemispherical</w:t>
            </w:r>
            <w:r w:rsidRPr="0039522D">
              <w:br/>
              <w:t>conical</w:t>
            </w:r>
          </w:p>
        </w:tc>
        <w:tc>
          <w:tcPr>
            <w:tcW w:w="0" w:type="auto"/>
            <w:vAlign w:val="center"/>
          </w:tcPr>
          <w:p w:rsidR="008223E8" w:rsidRPr="0039522D" w:rsidRDefault="008223E8" w:rsidP="00D10F6A">
            <w:pPr>
              <w:spacing w:before="100" w:beforeAutospacing="1" w:after="100" w:afterAutospacing="1"/>
            </w:pPr>
            <w:r w:rsidRPr="0039522D">
              <w:t>in shape</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303"/>
        <w:gridCol w:w="275"/>
        <w:gridCol w:w="1888"/>
        <w:gridCol w:w="983"/>
      </w:tblGrid>
      <w:tr w:rsidR="008223E8" w:rsidRPr="0039522D">
        <w:trPr>
          <w:tblCellSpacing w:w="15" w:type="dxa"/>
        </w:trPr>
        <w:tc>
          <w:tcPr>
            <w:tcW w:w="0" w:type="auto"/>
            <w:vMerge w:val="restart"/>
            <w:vAlign w:val="center"/>
          </w:tcPr>
          <w:p w:rsidR="008223E8" w:rsidRPr="0039522D" w:rsidRDefault="008223E8" w:rsidP="00D10F6A">
            <w:pPr>
              <w:spacing w:before="100" w:beforeAutospacing="1" w:after="100" w:afterAutospacing="1"/>
            </w:pPr>
            <w:r w:rsidRPr="0039522D">
              <w:t>X</w:t>
            </w:r>
          </w:p>
        </w:tc>
        <w:tc>
          <w:tcPr>
            <w:tcW w:w="0" w:type="auto"/>
            <w:vMerge w:val="restart"/>
            <w:vAlign w:val="center"/>
          </w:tcPr>
          <w:p w:rsidR="008223E8" w:rsidRPr="0039522D" w:rsidRDefault="008223E8" w:rsidP="00D10F6A">
            <w:pPr>
              <w:spacing w:before="100" w:beforeAutospacing="1" w:after="100" w:afterAutospacing="1"/>
            </w:pPr>
            <w:r w:rsidRPr="0039522D">
              <w:t>is</w:t>
            </w:r>
          </w:p>
        </w:tc>
        <w:tc>
          <w:tcPr>
            <w:tcW w:w="0" w:type="auto"/>
            <w:vAlign w:val="center"/>
          </w:tcPr>
          <w:p w:rsidR="008223E8" w:rsidRPr="0039522D" w:rsidRDefault="008223E8" w:rsidP="00D10F6A">
            <w:pPr>
              <w:spacing w:before="100" w:beforeAutospacing="1" w:after="100" w:afterAutospacing="1"/>
            </w:pPr>
            <w:r w:rsidRPr="0039522D">
              <w:t>bulbous</w:t>
            </w:r>
            <w:r w:rsidRPr="0039522D">
              <w:br/>
              <w:t>tapering</w:t>
            </w:r>
            <w:r w:rsidRPr="0039522D">
              <w:br/>
              <w:t>concave</w:t>
            </w:r>
            <w:r w:rsidRPr="0039522D">
              <w:br/>
              <w:t>convex</w:t>
            </w:r>
          </w:p>
        </w:tc>
        <w:tc>
          <w:tcPr>
            <w:tcW w:w="0" w:type="auto"/>
            <w:vAlign w:val="center"/>
          </w:tcPr>
          <w:p w:rsidR="008223E8" w:rsidRPr="0039522D" w:rsidRDefault="008223E8" w:rsidP="00D10F6A">
            <w:pPr>
              <w:spacing w:before="100" w:beforeAutospacing="1" w:after="100" w:afterAutospacing="1"/>
            </w:pPr>
            <w:r w:rsidRPr="0039522D">
              <w:t>in shape.</w:t>
            </w:r>
          </w:p>
        </w:tc>
      </w:tr>
      <w:tr w:rsidR="008223E8" w:rsidRPr="0039522D">
        <w:trPr>
          <w:trHeight w:val="1247"/>
          <w:tblCellSpacing w:w="15" w:type="dxa"/>
        </w:trPr>
        <w:tc>
          <w:tcPr>
            <w:tcW w:w="0" w:type="auto"/>
            <w:vMerge/>
            <w:vAlign w:val="center"/>
          </w:tcPr>
          <w:p w:rsidR="008223E8" w:rsidRPr="0039522D" w:rsidRDefault="008223E8" w:rsidP="00D10F6A"/>
        </w:tc>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diamond-shaped</w:t>
            </w:r>
            <w:r w:rsidRPr="0039522D">
              <w:br/>
              <w:t>kidney-shaped</w:t>
            </w:r>
            <w:r w:rsidRPr="0039522D">
              <w:br/>
              <w:t>U-shaped</w:t>
            </w:r>
            <w:r w:rsidRPr="0039522D">
              <w:br/>
              <w:t>star-shaped</w:t>
            </w:r>
            <w:r w:rsidRPr="0039522D">
              <w:br/>
              <w:t>bell-shaped</w:t>
            </w:r>
            <w:r w:rsidRPr="0039522D">
              <w:br/>
              <w:t>dome-shaped</w:t>
            </w:r>
            <w:r w:rsidRPr="0039522D">
              <w:br/>
              <w:t>mushroom-shaped</w:t>
            </w:r>
            <w:r w:rsidRPr="0039522D">
              <w:br/>
              <w:t>X-shaped</w:t>
            </w:r>
            <w:r w:rsidRPr="0039522D">
              <w:br/>
              <w:t>crescent-shaped</w:t>
            </w:r>
            <w:r w:rsidRPr="0039522D">
              <w:br/>
              <w:t>egg-shaped</w:t>
            </w:r>
            <w:r w:rsidRPr="0039522D">
              <w:br/>
              <w:t>pear-shaped</w:t>
            </w:r>
            <w:r w:rsidRPr="0039522D">
              <w:br/>
              <w:t>Y-shaped</w:t>
            </w:r>
          </w:p>
        </w:tc>
        <w:tc>
          <w:tcPr>
            <w:tcW w:w="0" w:type="auto"/>
            <w:vAlign w:val="center"/>
          </w:tcPr>
          <w:p w:rsidR="008223E8" w:rsidRPr="0039522D" w:rsidRDefault="008223E8" w:rsidP="00D10F6A">
            <w:r w:rsidRPr="0039522D">
              <w:t>.</w:t>
            </w:r>
          </w:p>
        </w:tc>
      </w:tr>
    </w:tbl>
    <w:p w:rsidR="008223E8" w:rsidRPr="00117BAE" w:rsidRDefault="008223E8" w:rsidP="00117BAE">
      <w:pPr>
        <w:spacing w:before="100" w:beforeAutospacing="1" w:afterAutospacing="1"/>
        <w:outlineLvl w:val="2"/>
        <w:rPr>
          <w:b/>
          <w:bCs/>
        </w:rPr>
      </w:pPr>
      <w:r w:rsidRPr="00117BAE">
        <w:rPr>
          <w:b/>
          <w:bCs/>
        </w:rPr>
        <w:lastRenderedPageBreak/>
        <w:t>Function</w:t>
      </w:r>
    </w:p>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504"/>
        <w:gridCol w:w="994"/>
        <w:gridCol w:w="438"/>
        <w:gridCol w:w="1341"/>
        <w:gridCol w:w="326"/>
        <w:gridCol w:w="1475"/>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The</w:t>
            </w:r>
          </w:p>
        </w:tc>
        <w:tc>
          <w:tcPr>
            <w:tcW w:w="0" w:type="auto"/>
            <w:vAlign w:val="center"/>
          </w:tcPr>
          <w:p w:rsidR="008223E8" w:rsidRPr="0039522D" w:rsidRDefault="008223E8" w:rsidP="00D10F6A">
            <w:pPr>
              <w:spacing w:before="100" w:beforeAutospacing="1" w:after="100" w:afterAutospacing="1"/>
            </w:pPr>
            <w:r w:rsidRPr="0039522D">
              <w:t>function</w:t>
            </w:r>
            <w:r w:rsidRPr="0039522D">
              <w:br/>
              <w:t>purpose</w:t>
            </w:r>
            <w:r w:rsidRPr="0039522D">
              <w:br/>
              <w:t>aim</w:t>
            </w:r>
            <w:r w:rsidRPr="0039522D">
              <w:br/>
              <w:t>objective</w:t>
            </w:r>
          </w:p>
        </w:tc>
        <w:tc>
          <w:tcPr>
            <w:tcW w:w="0" w:type="auto"/>
            <w:vAlign w:val="center"/>
          </w:tcPr>
          <w:p w:rsidR="008223E8" w:rsidRPr="0039522D" w:rsidRDefault="008223E8" w:rsidP="00D10F6A">
            <w:pPr>
              <w:spacing w:before="100" w:beforeAutospacing="1" w:after="100" w:afterAutospacing="1"/>
            </w:pPr>
            <w:r w:rsidRPr="0039522D">
              <w:t>of the</w:t>
            </w:r>
          </w:p>
        </w:tc>
        <w:tc>
          <w:tcPr>
            <w:tcW w:w="0" w:type="auto"/>
            <w:vAlign w:val="center"/>
          </w:tcPr>
          <w:p w:rsidR="008223E8" w:rsidRPr="0039522D" w:rsidRDefault="008223E8" w:rsidP="00D10F6A">
            <w:pPr>
              <w:spacing w:before="100" w:beforeAutospacing="1" w:after="100" w:afterAutospacing="1"/>
            </w:pPr>
            <w:r w:rsidRPr="0039522D">
              <w:t>thermometer</w:t>
            </w:r>
            <w:r w:rsidRPr="0039522D">
              <w:br/>
              <w:t>tripod</w:t>
            </w:r>
          </w:p>
        </w:tc>
        <w:tc>
          <w:tcPr>
            <w:tcW w:w="0" w:type="auto"/>
            <w:vAlign w:val="center"/>
          </w:tcPr>
          <w:p w:rsidR="008223E8" w:rsidRPr="0039522D" w:rsidRDefault="008223E8" w:rsidP="00D10F6A">
            <w:pPr>
              <w:spacing w:before="100" w:beforeAutospacing="1" w:after="100" w:afterAutospacing="1"/>
            </w:pPr>
            <w:r w:rsidRPr="0039522D">
              <w:t>is to</w:t>
            </w:r>
          </w:p>
        </w:tc>
        <w:tc>
          <w:tcPr>
            <w:tcW w:w="0" w:type="auto"/>
            <w:vAlign w:val="center"/>
          </w:tcPr>
          <w:p w:rsidR="008223E8" w:rsidRPr="0039522D" w:rsidRDefault="008223E8" w:rsidP="00D10F6A">
            <w:pPr>
              <w:spacing w:before="100" w:beforeAutospacing="1" w:after="100" w:afterAutospacing="1"/>
            </w:pPr>
            <w:r w:rsidRPr="0039522D">
              <w:t>measure the temperature.</w:t>
            </w:r>
            <w:r w:rsidRPr="0039522D">
              <w:br/>
              <w:t>hold the beaker.</w:t>
            </w:r>
          </w:p>
        </w:tc>
      </w:tr>
    </w:tbl>
    <w:p w:rsidR="008223E8" w:rsidRPr="0039522D" w:rsidRDefault="008223E8" w:rsidP="00117BAE"/>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503"/>
        <w:gridCol w:w="1341"/>
        <w:gridCol w:w="936"/>
        <w:gridCol w:w="2298"/>
      </w:tblGrid>
      <w:tr w:rsidR="008223E8" w:rsidRPr="0039522D">
        <w:trPr>
          <w:tblCellSpacing w:w="15" w:type="dxa"/>
        </w:trPr>
        <w:tc>
          <w:tcPr>
            <w:tcW w:w="0" w:type="auto"/>
            <w:vAlign w:val="center"/>
          </w:tcPr>
          <w:p w:rsidR="008223E8" w:rsidRPr="0039522D" w:rsidRDefault="008223E8" w:rsidP="00D10F6A">
            <w:pPr>
              <w:spacing w:before="100" w:beforeAutospacing="1" w:after="100" w:afterAutospacing="1"/>
            </w:pPr>
            <w:r w:rsidRPr="0039522D">
              <w:t>The</w:t>
            </w:r>
          </w:p>
        </w:tc>
        <w:tc>
          <w:tcPr>
            <w:tcW w:w="0" w:type="auto"/>
            <w:vAlign w:val="center"/>
          </w:tcPr>
          <w:p w:rsidR="008223E8" w:rsidRPr="0039522D" w:rsidRDefault="008223E8" w:rsidP="00D10F6A">
            <w:pPr>
              <w:spacing w:before="100" w:beforeAutospacing="1" w:after="100" w:afterAutospacing="1"/>
            </w:pPr>
            <w:r w:rsidRPr="0039522D">
              <w:t>thermometer</w:t>
            </w:r>
            <w:r w:rsidRPr="0039522D">
              <w:br/>
              <w:t>tripod</w:t>
            </w:r>
          </w:p>
        </w:tc>
        <w:tc>
          <w:tcPr>
            <w:tcW w:w="0" w:type="auto"/>
            <w:vAlign w:val="center"/>
          </w:tcPr>
          <w:p w:rsidR="008223E8" w:rsidRPr="0039522D" w:rsidRDefault="008223E8" w:rsidP="00D10F6A">
            <w:pPr>
              <w:spacing w:before="100" w:beforeAutospacing="1" w:after="100" w:afterAutospacing="1"/>
            </w:pPr>
            <w:r w:rsidRPr="0039522D">
              <w:t>is used for</w:t>
            </w:r>
          </w:p>
        </w:tc>
        <w:tc>
          <w:tcPr>
            <w:tcW w:w="0" w:type="auto"/>
            <w:vAlign w:val="center"/>
          </w:tcPr>
          <w:p w:rsidR="008223E8" w:rsidRPr="0039522D" w:rsidRDefault="008223E8" w:rsidP="00D10F6A">
            <w:pPr>
              <w:spacing w:before="100" w:beforeAutospacing="1" w:after="100" w:afterAutospacing="1"/>
            </w:pPr>
            <w:r w:rsidRPr="0039522D">
              <w:t>measuring the temperature.</w:t>
            </w:r>
            <w:r w:rsidRPr="0039522D">
              <w:br/>
              <w:t>holding the beaker,</w:t>
            </w:r>
          </w:p>
        </w:tc>
      </w:tr>
    </w:tbl>
    <w:p w:rsidR="008223E8" w:rsidRPr="00117BAE" w:rsidRDefault="008223E8" w:rsidP="00117BAE">
      <w:pPr>
        <w:spacing w:before="100" w:beforeAutospacing="1" w:afterAutospacing="1"/>
        <w:outlineLvl w:val="2"/>
        <w:rPr>
          <w:b/>
          <w:bCs/>
        </w:rPr>
      </w:pPr>
      <w:r w:rsidRPr="00117BAE">
        <w:rPr>
          <w:b/>
          <w:bCs/>
        </w:rPr>
        <w:t>Properties</w:t>
      </w:r>
    </w:p>
    <w:tbl>
      <w:tblPr>
        <w:tblW w:w="0" w:type="auto"/>
        <w:tblCellSpacing w:w="15" w:type="dxa"/>
        <w:tblInd w:w="-25" w:type="dxa"/>
        <w:tblBorders>
          <w:top w:val="inset" w:sz="6" w:space="0" w:color="000000"/>
          <w:left w:val="inset" w:sz="6" w:space="0" w:color="000000"/>
          <w:bottom w:val="inset" w:sz="6" w:space="0" w:color="000000"/>
          <w:right w:val="inset" w:sz="6" w:space="0" w:color="000000"/>
          <w:insideH w:val="inset" w:sz="6" w:space="0" w:color="000000"/>
          <w:insideV w:val="inset" w:sz="6" w:space="0" w:color="000000"/>
        </w:tblBorders>
        <w:tblCellMar>
          <w:top w:w="27" w:type="dxa"/>
          <w:left w:w="27" w:type="dxa"/>
          <w:bottom w:w="27" w:type="dxa"/>
          <w:right w:w="27" w:type="dxa"/>
        </w:tblCellMar>
        <w:tblLook w:val="00A0" w:firstRow="1" w:lastRow="0" w:firstColumn="1" w:lastColumn="0" w:noHBand="0" w:noVBand="0"/>
      </w:tblPr>
      <w:tblGrid>
        <w:gridCol w:w="523"/>
        <w:gridCol w:w="3541"/>
      </w:tblGrid>
      <w:tr w:rsidR="008223E8" w:rsidRPr="0039522D">
        <w:trPr>
          <w:tblCellSpacing w:w="15" w:type="dxa"/>
        </w:trPr>
        <w:tc>
          <w:tcPr>
            <w:tcW w:w="0" w:type="auto"/>
            <w:vMerge w:val="restart"/>
            <w:vAlign w:val="center"/>
          </w:tcPr>
          <w:p w:rsidR="008223E8" w:rsidRPr="0039522D" w:rsidRDefault="008223E8" w:rsidP="00D10F6A">
            <w:pPr>
              <w:spacing w:before="100" w:beforeAutospacing="1" w:after="100" w:afterAutospacing="1"/>
            </w:pPr>
            <w:r w:rsidRPr="0039522D">
              <w:t xml:space="preserve">X is </w:t>
            </w:r>
          </w:p>
        </w:tc>
        <w:tc>
          <w:tcPr>
            <w:tcW w:w="0" w:type="auto"/>
            <w:vAlign w:val="center"/>
          </w:tcPr>
          <w:p w:rsidR="008223E8" w:rsidRPr="0039522D" w:rsidRDefault="008223E8" w:rsidP="00D10F6A">
            <w:pPr>
              <w:spacing w:before="100" w:beforeAutospacing="1" w:after="100" w:afterAutospacing="1"/>
            </w:pPr>
            <w:r w:rsidRPr="0039522D">
              <w:t>light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tough</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soft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elastic</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malleable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flexible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soluble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a good conductor of electricity/heat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corrosion resistant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combustible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transparent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smooth</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heavy</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brittle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hard</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plastic</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ductile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rigid</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insoluble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a bad conductor of electricity/heat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not corrosion resistant</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non-combustible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opaque</w:t>
            </w:r>
          </w:p>
        </w:tc>
      </w:tr>
      <w:tr w:rsidR="008223E8" w:rsidRPr="0039522D">
        <w:trPr>
          <w:tblCellSpacing w:w="15" w:type="dxa"/>
        </w:trPr>
        <w:tc>
          <w:tcPr>
            <w:tcW w:w="0" w:type="auto"/>
            <w:vMerge/>
            <w:vAlign w:val="center"/>
          </w:tcPr>
          <w:p w:rsidR="008223E8" w:rsidRPr="0039522D" w:rsidRDefault="008223E8" w:rsidP="00D10F6A"/>
        </w:tc>
        <w:tc>
          <w:tcPr>
            <w:tcW w:w="0" w:type="auto"/>
            <w:vAlign w:val="center"/>
          </w:tcPr>
          <w:p w:rsidR="008223E8" w:rsidRPr="0039522D" w:rsidRDefault="008223E8" w:rsidP="00D10F6A">
            <w:pPr>
              <w:spacing w:before="100" w:beforeAutospacing="1" w:after="100" w:afterAutospacing="1"/>
            </w:pPr>
            <w:r w:rsidRPr="0039522D">
              <w:t>rough</w:t>
            </w:r>
          </w:p>
        </w:tc>
      </w:tr>
    </w:tbl>
    <w:p w:rsidR="00081CAD" w:rsidRDefault="00081CAD" w:rsidP="00140B70">
      <w:pPr>
        <w:rPr>
          <w:b/>
          <w:bCs/>
        </w:rPr>
        <w:sectPr w:rsidR="00081CAD" w:rsidSect="00D10744">
          <w:type w:val="continuous"/>
          <w:pgSz w:w="12240" w:h="15840"/>
          <w:pgMar w:top="851" w:right="851" w:bottom="851" w:left="851" w:header="720" w:footer="720" w:gutter="0"/>
          <w:cols w:num="2" w:space="720"/>
          <w:docGrid w:linePitch="360"/>
        </w:sectPr>
      </w:pPr>
    </w:p>
    <w:p w:rsidR="008223E8" w:rsidRPr="00E82813" w:rsidRDefault="008223E8" w:rsidP="00140B70">
      <w:pPr>
        <w:rPr>
          <w:b/>
          <w:bCs/>
        </w:rPr>
      </w:pPr>
    </w:p>
    <w:p w:rsidR="008223E8" w:rsidRPr="00E82813" w:rsidRDefault="008223E8" w:rsidP="00140B70">
      <w:pPr>
        <w:rPr>
          <w:b/>
          <w:bCs/>
          <w:color w:val="000000"/>
        </w:rPr>
      </w:pPr>
      <w:r>
        <w:rPr>
          <w:b/>
          <w:bCs/>
        </w:rPr>
        <w:t>4</w:t>
      </w:r>
      <w:r w:rsidRPr="00E82813">
        <w:rPr>
          <w:b/>
          <w:bCs/>
        </w:rPr>
        <w:t>.</w:t>
      </w:r>
      <w:r>
        <w:rPr>
          <w:b/>
          <w:bCs/>
          <w:color w:val="000000"/>
        </w:rPr>
        <w:t xml:space="preserve"> Compositional reports</w:t>
      </w:r>
    </w:p>
    <w:p w:rsidR="008223E8" w:rsidRDefault="008223E8" w:rsidP="00E537E8">
      <w:r>
        <w:t>C</w:t>
      </w:r>
      <w:r w:rsidRPr="00DA151B">
        <w:t xml:space="preserve">ompositional reports are concerned with </w:t>
      </w:r>
      <w:r>
        <w:t xml:space="preserve">parts of the whole. </w:t>
      </w:r>
    </w:p>
    <w:p w:rsidR="008223E8" w:rsidRDefault="009E10B4" w:rsidP="00E537E8">
      <w:r>
        <w:t>S</w:t>
      </w:r>
      <w:r>
        <w:rPr>
          <w:rFonts w:hint="eastAsia"/>
        </w:rPr>
        <w:t>tages</w:t>
      </w:r>
      <w:r w:rsidR="008223E8">
        <w:t xml:space="preserve">: Classification of entity + Components (activities/functions within the whole) </w:t>
      </w:r>
      <w:r w:rsidR="00F93CFB">
        <w:rPr>
          <w:rFonts w:hint="eastAsia"/>
        </w:rPr>
        <w:t>(</w:t>
      </w:r>
      <w:r w:rsidR="008223E8">
        <w:t>+ Definition</w:t>
      </w:r>
      <w:r w:rsidR="00F93CFB">
        <w:rPr>
          <w:rFonts w:hint="eastAsia"/>
        </w:rPr>
        <w:t>)</w:t>
      </w:r>
    </w:p>
    <w:p w:rsidR="009E10B4" w:rsidRDefault="009E10B4" w:rsidP="009E10B4">
      <w:r>
        <w:rPr>
          <w:rFonts w:hint="eastAsia"/>
        </w:rPr>
        <w:t>Patterns:</w:t>
      </w:r>
      <w:r w:rsidR="00A333BC">
        <w:rPr>
          <w:rFonts w:hint="eastAsia"/>
        </w:rPr>
        <w:t xml:space="preserve"> </w:t>
      </w:r>
      <w:r>
        <w:rPr>
          <w:rFonts w:hint="eastAsia"/>
        </w:rPr>
        <w:t xml:space="preserve">①　</w:t>
      </w:r>
      <w:r>
        <w:rPr>
          <w:rFonts w:hint="eastAsia"/>
        </w:rPr>
        <w:t xml:space="preserve">component-&amp;-activity;  </w:t>
      </w:r>
      <w:r>
        <w:rPr>
          <w:rFonts w:hint="eastAsia"/>
        </w:rPr>
        <w:t xml:space="preserve">②　</w:t>
      </w:r>
      <w:r>
        <w:rPr>
          <w:rFonts w:hint="eastAsia"/>
        </w:rPr>
        <w:t>structure-&amp;-function</w:t>
      </w:r>
    </w:p>
    <w:p w:rsidR="009E10B4" w:rsidRDefault="009E10B4" w:rsidP="009E10B4"/>
    <w:p w:rsidR="008223E8" w:rsidRPr="00650ECA" w:rsidRDefault="008223E8" w:rsidP="00E537E8">
      <w:pPr>
        <w:pStyle w:val="af0"/>
        <w:rPr>
          <w:rFonts w:ascii="Times New Roman" w:hAnsi="Times New Roman" w:cs="Times New Roman"/>
          <w:b/>
          <w:bCs/>
          <w:sz w:val="24"/>
          <w:szCs w:val="24"/>
        </w:rPr>
      </w:pPr>
      <w:r w:rsidRPr="00650ECA">
        <w:rPr>
          <w:rFonts w:ascii="Times New Roman" w:hAnsi="Times New Roman" w:cs="Times New Roman"/>
          <w:b/>
          <w:bCs/>
          <w:sz w:val="24"/>
          <w:szCs w:val="24"/>
        </w:rPr>
        <w:t>Sample Text 3</w:t>
      </w:r>
    </w:p>
    <w:p w:rsidR="008223E8" w:rsidRPr="00882BD3" w:rsidRDefault="008223E8" w:rsidP="00E537E8">
      <w:pPr>
        <w:pStyle w:val="af0"/>
        <w:rPr>
          <w:rFonts w:ascii="Times New Roman" w:hAnsi="Times New Roman" w:cs="Times New Roman"/>
          <w:b/>
          <w:bCs/>
          <w:sz w:val="24"/>
          <w:szCs w:val="24"/>
        </w:rPr>
      </w:pPr>
      <w:r w:rsidRPr="00882BD3">
        <w:rPr>
          <w:rFonts w:ascii="Times New Roman" w:hAnsi="Times New Roman" w:cs="Times New Roman"/>
          <w:b/>
          <w:bCs/>
          <w:sz w:val="24"/>
          <w:szCs w:val="24"/>
        </w:rPr>
        <w:t>Mangroves: part of a community</w:t>
      </w:r>
    </w:p>
    <w:p w:rsidR="00845BE8" w:rsidRDefault="005E7B22">
      <w:pPr>
        <w:pStyle w:val="af0"/>
        <w:rPr>
          <w:rFonts w:ascii="Times New Roman" w:hAnsi="Times New Roman" w:cs="Times New Roman"/>
          <w:sz w:val="24"/>
          <w:szCs w:val="24"/>
        </w:rPr>
      </w:pPr>
      <w:r w:rsidRPr="005E7B22">
        <w:rPr>
          <w:rFonts w:ascii="Times New Roman" w:hAnsi="Times New Roman" w:cs="Times New Roman"/>
          <w:sz w:val="24"/>
          <w:szCs w:val="24"/>
        </w:rPr>
        <w:t>When you walk into a mangrove forest, you may at first think that grey mangroves are the only living organisms there. However, look and listen and you will find evidence of other living occupants of the forest.</w:t>
      </w:r>
    </w:p>
    <w:p w:rsidR="00845BE8" w:rsidRDefault="00845BE8">
      <w:pPr>
        <w:pStyle w:val="af0"/>
        <w:rPr>
          <w:rFonts w:ascii="Times New Roman" w:hAnsi="Times New Roman" w:cs="Times New Roman"/>
          <w:sz w:val="24"/>
          <w:szCs w:val="24"/>
        </w:rPr>
      </w:pPr>
    </w:p>
    <w:p w:rsidR="00845BE8" w:rsidRDefault="005E7B22">
      <w:pPr>
        <w:pStyle w:val="af0"/>
        <w:rPr>
          <w:rFonts w:ascii="Times New Roman" w:hAnsi="Times New Roman" w:cs="Times New Roman"/>
          <w:sz w:val="24"/>
          <w:szCs w:val="24"/>
        </w:rPr>
      </w:pPr>
      <w:r w:rsidRPr="005E7B22">
        <w:rPr>
          <w:rFonts w:ascii="Times New Roman" w:hAnsi="Times New Roman" w:cs="Times New Roman"/>
          <w:sz w:val="24"/>
          <w:szCs w:val="24"/>
        </w:rPr>
        <w:t>Many different kinds of organisms share the living space with the grey mangroves. Fish and shrimp are found in the brackish waters. At low tide, you may notice small crabs scurrying into burrows in the mud. Even if you miss the crabs you will see evidence of their presence from holes in the mud leading to their burrows.</w:t>
      </w:r>
    </w:p>
    <w:p w:rsidR="00845BE8" w:rsidRDefault="00845BE8">
      <w:pPr>
        <w:pStyle w:val="af0"/>
        <w:rPr>
          <w:rFonts w:ascii="Times New Roman" w:hAnsi="Times New Roman" w:cs="Times New Roman"/>
          <w:sz w:val="24"/>
          <w:szCs w:val="24"/>
        </w:rPr>
      </w:pPr>
    </w:p>
    <w:p w:rsidR="00845BE8" w:rsidRDefault="005E7B22">
      <w:pPr>
        <w:pStyle w:val="af0"/>
        <w:rPr>
          <w:rFonts w:ascii="Times New Roman" w:hAnsi="Times New Roman" w:cs="Times New Roman"/>
          <w:sz w:val="24"/>
          <w:szCs w:val="24"/>
        </w:rPr>
      </w:pPr>
      <w:r w:rsidRPr="005E7B22">
        <w:rPr>
          <w:rFonts w:ascii="Times New Roman" w:hAnsi="Times New Roman" w:cs="Times New Roman"/>
          <w:sz w:val="24"/>
          <w:szCs w:val="24"/>
        </w:rPr>
        <w:t>At low-tide periods, various mollusks, such as snails and whelks, graze on algae that form a green film on parts of the muddy forest floor. Spiders spin their webs between branches of the grey mangroves to catch passing insects. Lichens grow on the trunks of mature mangrove trees. Many bird species feed on the nectar and pollen of the mangrove flowers and on the insects that live in the mangrove trees. At low tide, mudflats on the deepwater side of the mangrove forests are feeding sites for other bird species, such as the striated heron, Ardeola striatus, that feeds on snails and crabs. All these different kinds of organisms are part of the living community of the mangrove forest.</w:t>
      </w:r>
    </w:p>
    <w:p w:rsidR="008223E8" w:rsidRDefault="008223E8" w:rsidP="00140B70">
      <w:pPr>
        <w:autoSpaceDE w:val="0"/>
        <w:autoSpaceDN w:val="0"/>
        <w:adjustRightInd w:val="0"/>
        <w:rPr>
          <w:b/>
          <w:bCs/>
          <w:color w:val="000000"/>
        </w:rPr>
      </w:pPr>
    </w:p>
    <w:p w:rsidR="008223E8" w:rsidRPr="005B4503" w:rsidRDefault="008223E8" w:rsidP="00AD1D44">
      <w:pPr>
        <w:tabs>
          <w:tab w:val="num" w:pos="360"/>
        </w:tabs>
        <w:jc w:val="both"/>
        <w:rPr>
          <w:rStyle w:val="aa"/>
          <w:b/>
          <w:bCs/>
          <w:color w:val="000000"/>
          <w:u w:val="none"/>
        </w:rPr>
      </w:pPr>
      <w:r w:rsidRPr="005B4503">
        <w:rPr>
          <w:rStyle w:val="aa"/>
          <w:b/>
          <w:bCs/>
          <w:color w:val="000000"/>
          <w:u w:val="none"/>
        </w:rPr>
        <w:t>Sample Text 4: Transport in the body</w:t>
      </w:r>
    </w:p>
    <w:p w:rsidR="008223E8" w:rsidRPr="008223E8" w:rsidRDefault="005E7B22" w:rsidP="00AD1D44">
      <w:pPr>
        <w:tabs>
          <w:tab w:val="num" w:pos="360"/>
        </w:tabs>
        <w:jc w:val="both"/>
        <w:rPr>
          <w:rStyle w:val="aa"/>
          <w:color w:val="000000"/>
          <w:u w:val="none"/>
        </w:rPr>
      </w:pPr>
      <w:r w:rsidRPr="005E7B22">
        <w:rPr>
          <w:rStyle w:val="aa"/>
          <w:color w:val="000000"/>
          <w:u w:val="none"/>
        </w:rPr>
        <w:t xml:space="preserve">Transport systems are need inside the body of all living things. In humans the blood or circulatory system carries digested food and other materials around the body. The blood contains 20 billion tiny cells floating in a liquid </w:t>
      </w:r>
      <w:r w:rsidRPr="005E7B22">
        <w:rPr>
          <w:rStyle w:val="aa"/>
          <w:color w:val="000000"/>
          <w:u w:val="none"/>
        </w:rPr>
        <w:lastRenderedPageBreak/>
        <w:t>called plasma. The cells are of two different kinds red cells which carry oxygen and white cells which attack germs. Platelets which are microscopic discs, help in blood clotting.</w:t>
      </w:r>
    </w:p>
    <w:p w:rsidR="008223E8" w:rsidRPr="008223E8" w:rsidRDefault="008223E8" w:rsidP="00AD1D44">
      <w:pPr>
        <w:tabs>
          <w:tab w:val="num" w:pos="360"/>
        </w:tabs>
        <w:jc w:val="both"/>
        <w:rPr>
          <w:rStyle w:val="aa"/>
          <w:color w:val="000000"/>
          <w:u w:val="none"/>
        </w:rPr>
      </w:pPr>
    </w:p>
    <w:p w:rsidR="008223E8" w:rsidRPr="008223E8" w:rsidRDefault="005E7B22" w:rsidP="00AD1D44">
      <w:pPr>
        <w:tabs>
          <w:tab w:val="num" w:pos="360"/>
        </w:tabs>
        <w:jc w:val="both"/>
        <w:rPr>
          <w:rStyle w:val="aa"/>
          <w:color w:val="000000"/>
          <w:u w:val="none"/>
        </w:rPr>
      </w:pPr>
      <w:r w:rsidRPr="005E7B22">
        <w:rPr>
          <w:rStyle w:val="aa"/>
          <w:color w:val="000000"/>
          <w:u w:val="none"/>
        </w:rPr>
        <w:t>Red blood cells are made in bone marrow. They live for about 100 days and then they are destroyed by the liver. The bone marrow makes new cells to replace the destroyed cells. White blood cells protect the body against toxins and infections.</w:t>
      </w:r>
    </w:p>
    <w:p w:rsidR="008223E8" w:rsidRPr="00AD1D44" w:rsidRDefault="008223E8" w:rsidP="00AD1D44">
      <w:pPr>
        <w:tabs>
          <w:tab w:val="num" w:pos="360"/>
        </w:tabs>
        <w:jc w:val="both"/>
        <w:rPr>
          <w:rStyle w:val="aa"/>
          <w:i/>
          <w:iCs/>
          <w:color w:val="000000"/>
          <w:u w:val="none"/>
        </w:rPr>
      </w:pPr>
    </w:p>
    <w:p w:rsidR="008223E8" w:rsidRPr="008223E8" w:rsidRDefault="00845BE8" w:rsidP="00AD1D44">
      <w:pPr>
        <w:tabs>
          <w:tab w:val="num" w:pos="360"/>
        </w:tabs>
        <w:jc w:val="both"/>
        <w:rPr>
          <w:rStyle w:val="aa"/>
          <w:color w:val="000000"/>
          <w:u w:val="none"/>
        </w:rPr>
      </w:pPr>
      <w:r w:rsidRPr="00845BE8">
        <w:rPr>
          <w:rStyle w:val="aa"/>
          <w:color w:val="000000"/>
          <w:u w:val="none"/>
        </w:rPr>
        <w:t>The chemicals into which food has been broken-down are carried to all the body’s cells in the blood. Blood also carries waste away from the cells.</w:t>
      </w:r>
    </w:p>
    <w:p w:rsidR="008223E8" w:rsidRPr="008223E8" w:rsidRDefault="008223E8" w:rsidP="00AD1D44">
      <w:pPr>
        <w:tabs>
          <w:tab w:val="num" w:pos="360"/>
        </w:tabs>
        <w:jc w:val="both"/>
        <w:rPr>
          <w:rStyle w:val="aa"/>
          <w:color w:val="000000"/>
          <w:u w:val="none"/>
        </w:rPr>
      </w:pPr>
    </w:p>
    <w:p w:rsidR="008223E8" w:rsidRPr="008223E8" w:rsidRDefault="00845BE8" w:rsidP="00AD1D44">
      <w:pPr>
        <w:tabs>
          <w:tab w:val="num" w:pos="360"/>
        </w:tabs>
        <w:jc w:val="both"/>
        <w:rPr>
          <w:rStyle w:val="aa"/>
          <w:color w:val="000000"/>
          <w:u w:val="none"/>
        </w:rPr>
      </w:pPr>
      <w:r w:rsidRPr="00845BE8">
        <w:rPr>
          <w:rStyle w:val="aa"/>
          <w:color w:val="000000"/>
          <w:u w:val="none"/>
        </w:rPr>
        <w:t>The blood moves through a series of tubes called blood vessels. The tubes could be compared with the road network of a country. However there are no head-on crashes as the tubes are strictly one-way.</w:t>
      </w:r>
    </w:p>
    <w:p w:rsidR="008223E8" w:rsidRPr="008223E8" w:rsidRDefault="008223E8" w:rsidP="00AD1D44">
      <w:pPr>
        <w:tabs>
          <w:tab w:val="num" w:pos="360"/>
        </w:tabs>
        <w:jc w:val="both"/>
        <w:rPr>
          <w:rStyle w:val="aa"/>
          <w:color w:val="000000"/>
          <w:u w:val="none"/>
        </w:rPr>
      </w:pPr>
    </w:p>
    <w:p w:rsidR="008223E8" w:rsidRPr="008223E8" w:rsidRDefault="00845BE8" w:rsidP="00AD1D44">
      <w:pPr>
        <w:tabs>
          <w:tab w:val="num" w:pos="360"/>
        </w:tabs>
        <w:jc w:val="both"/>
        <w:rPr>
          <w:rStyle w:val="aa"/>
          <w:color w:val="000000"/>
          <w:u w:val="none"/>
        </w:rPr>
      </w:pPr>
      <w:r w:rsidRPr="00845BE8">
        <w:rPr>
          <w:rStyle w:val="aa"/>
          <w:color w:val="000000"/>
          <w:u w:val="none"/>
        </w:rPr>
        <w:t>Blood is pumped around the body by the heart. Tubes called arteries carry blood away from the heart. Except for the artery to the lungs they carry bright red blood, rich in oxygen. Tubes called veins bring blood back to the heart. Except for the vein from the lungs they carry dark red blood short of oxygen. The smallest arteries and veins are linked by tiny tubes called capillaries. Through their fine walls, oxygen and the chemicals from food are delivered to the cells all over the body, and waste products are collected.</w:t>
      </w:r>
    </w:p>
    <w:p w:rsidR="008223E8" w:rsidRDefault="008223E8" w:rsidP="008446C5">
      <w:pPr>
        <w:autoSpaceDE w:val="0"/>
        <w:autoSpaceDN w:val="0"/>
        <w:adjustRightInd w:val="0"/>
        <w:jc w:val="center"/>
        <w:rPr>
          <w:b/>
          <w:bCs/>
          <w:color w:val="000000"/>
        </w:rPr>
      </w:pPr>
    </w:p>
    <w:p w:rsidR="008223E8" w:rsidRDefault="008223E8" w:rsidP="00140B70">
      <w:pPr>
        <w:autoSpaceDE w:val="0"/>
        <w:autoSpaceDN w:val="0"/>
        <w:adjustRightInd w:val="0"/>
        <w:rPr>
          <w:b/>
          <w:bCs/>
          <w:color w:val="000000"/>
        </w:rPr>
      </w:pPr>
      <w:r>
        <w:rPr>
          <w:b/>
          <w:bCs/>
          <w:color w:val="000000"/>
        </w:rPr>
        <w:t>5. In-class practice</w:t>
      </w:r>
    </w:p>
    <w:p w:rsidR="008223E8" w:rsidRPr="00FB3B91" w:rsidRDefault="008223E8" w:rsidP="008446C5">
      <w:pPr>
        <w:tabs>
          <w:tab w:val="num" w:pos="360"/>
        </w:tabs>
        <w:jc w:val="both"/>
        <w:rPr>
          <w:b/>
          <w:bCs/>
        </w:rPr>
      </w:pPr>
      <w:r>
        <w:rPr>
          <w:b/>
          <w:bCs/>
        </w:rPr>
        <w:t xml:space="preserve">Exercise 1: </w:t>
      </w:r>
      <w:r w:rsidR="00845BE8" w:rsidRPr="00845BE8">
        <w:t xml:space="preserve">Analyze the following descriptive report. </w:t>
      </w:r>
      <w:r w:rsidRPr="00D72578">
        <w:t>Y</w:t>
      </w:r>
      <w:r w:rsidRPr="006A3F3B">
        <w:t>ou may refer to</w:t>
      </w:r>
      <w:r>
        <w:t xml:space="preserve"> the analysis of</w:t>
      </w:r>
      <w:r w:rsidRPr="006A3F3B">
        <w:t xml:space="preserve"> Sample Text 1 and label the stages (classification, description) and phases (characteristics of the octopus)</w:t>
      </w:r>
      <w:r>
        <w:t xml:space="preserve">, </w:t>
      </w:r>
      <w:r w:rsidRPr="006A3F3B">
        <w:t xml:space="preserve">and underline the key elements. </w:t>
      </w:r>
    </w:p>
    <w:p w:rsidR="008223E8" w:rsidRPr="006A3F3B" w:rsidRDefault="008223E8" w:rsidP="008446C5">
      <w:pPr>
        <w:pStyle w:val="af0"/>
        <w:jc w:val="center"/>
        <w:rPr>
          <w:rFonts w:ascii="Times New Roman" w:hAnsi="Times New Roman" w:cs="Times New Roman"/>
          <w:b/>
          <w:bCs/>
          <w:sz w:val="24"/>
          <w:szCs w:val="24"/>
        </w:rPr>
      </w:pPr>
      <w:r w:rsidRPr="006A3F3B">
        <w:rPr>
          <w:rFonts w:ascii="Times New Roman" w:hAnsi="Times New Roman" w:cs="Times New Roman"/>
          <w:b/>
          <w:bCs/>
          <w:sz w:val="24"/>
          <w:szCs w:val="24"/>
        </w:rPr>
        <w:t>Octopus</w:t>
      </w:r>
    </w:p>
    <w:p w:rsidR="008223E8" w:rsidRPr="008223E8" w:rsidRDefault="00845BE8" w:rsidP="008446C5">
      <w:pPr>
        <w:pStyle w:val="af0"/>
        <w:rPr>
          <w:rFonts w:ascii="Times New Roman" w:hAnsi="Times New Roman" w:cs="Times New Roman"/>
          <w:sz w:val="24"/>
          <w:szCs w:val="24"/>
        </w:rPr>
      </w:pPr>
      <w:r w:rsidRPr="00845BE8">
        <w:rPr>
          <w:rFonts w:ascii="Times New Roman" w:hAnsi="Times New Roman" w:cs="Times New Roman"/>
          <w:sz w:val="24"/>
          <w:szCs w:val="24"/>
        </w:rPr>
        <w:t xml:space="preserve">An octopus is an ocean dwelling mollusk in the </w:t>
      </w:r>
      <w:hyperlink r:id="rId10" w:history="1">
        <w:r w:rsidRPr="00845BE8">
          <w:rPr>
            <w:rFonts w:ascii="Times New Roman" w:hAnsi="Times New Roman" w:cs="Times New Roman"/>
            <w:sz w:val="24"/>
            <w:szCs w:val="24"/>
          </w:rPr>
          <w:t>cephalopod</w:t>
        </w:r>
      </w:hyperlink>
      <w:r w:rsidRPr="00845BE8">
        <w:rPr>
          <w:rFonts w:ascii="Times New Roman" w:hAnsi="Times New Roman" w:cs="Times New Roman"/>
          <w:sz w:val="24"/>
          <w:szCs w:val="24"/>
        </w:rPr>
        <w:t>(</w:t>
      </w:r>
      <w:r w:rsidRPr="00845BE8">
        <w:rPr>
          <w:rFonts w:ascii="Times New Roman" w:hAnsi="Times New Roman" w:cs="宋体" w:hint="eastAsia"/>
          <w:sz w:val="24"/>
          <w:szCs w:val="24"/>
        </w:rPr>
        <w:t>头足纲</w:t>
      </w:r>
      <w:r w:rsidRPr="00845BE8">
        <w:rPr>
          <w:rFonts w:ascii="Times New Roman" w:hAnsi="Times New Roman" w:cs="Times New Roman"/>
          <w:sz w:val="24"/>
          <w:szCs w:val="24"/>
        </w:rPr>
        <w:t>) class. As the name suggests, the primary feature of an octopus is eight highly mobile arms, attached to a central bulbous body. Its head is soft and rubberlike. Its eyes stick out on stalks so that it can see in all directions. Its mouth is on the underside of its body and has powerful jaws shaped like a beak. The long arms, or tentacles (</w:t>
      </w:r>
      <w:r w:rsidRPr="00845BE8">
        <w:rPr>
          <w:rFonts w:ascii="Times New Roman" w:hAnsi="Times New Roman" w:cs="宋体" w:hint="eastAsia"/>
          <w:sz w:val="24"/>
          <w:szCs w:val="24"/>
        </w:rPr>
        <w:t>触角</w:t>
      </w:r>
      <w:r w:rsidRPr="00845BE8">
        <w:rPr>
          <w:rFonts w:ascii="Times New Roman" w:hAnsi="Times New Roman" w:cs="Times New Roman"/>
          <w:sz w:val="24"/>
          <w:szCs w:val="24"/>
        </w:rPr>
        <w:t>), have double rows of suckers. These can fasten onto objects with such suction that they cannot be pulled off. Octopi can be found in all the oceans of the world, typically dwelling in shallow water, preferring the ocean floor as a habitat. In addition to serving as a food source, the octopus is also studied by many scientists, as it is believed to be the most intelligent of the invertebrates (</w:t>
      </w:r>
      <w:r w:rsidRPr="00845BE8">
        <w:rPr>
          <w:rFonts w:ascii="Times New Roman" w:hAnsi="Times New Roman" w:cs="宋体" w:hint="eastAsia"/>
          <w:sz w:val="24"/>
          <w:szCs w:val="24"/>
        </w:rPr>
        <w:t>无脊椎动物</w:t>
      </w:r>
      <w:r w:rsidRPr="00845BE8">
        <w:rPr>
          <w:rFonts w:ascii="Times New Roman" w:hAnsi="Times New Roman" w:cs="Times New Roman"/>
          <w:sz w:val="24"/>
          <w:szCs w:val="24"/>
        </w:rPr>
        <w:t>). The animals demonstrate an immense capacity for learning, logic, and reasoning, especially in controlled environments.</w:t>
      </w:r>
    </w:p>
    <w:p w:rsidR="008223E8" w:rsidRDefault="008223E8" w:rsidP="00140B70">
      <w:pPr>
        <w:autoSpaceDE w:val="0"/>
        <w:autoSpaceDN w:val="0"/>
        <w:adjustRightInd w:val="0"/>
        <w:rPr>
          <w:b/>
          <w:bCs/>
          <w:color w:val="000000"/>
        </w:rPr>
      </w:pPr>
    </w:p>
    <w:p w:rsidR="008223E8" w:rsidRPr="00FA2E15" w:rsidRDefault="00845BE8" w:rsidP="008446C5">
      <w:pPr>
        <w:autoSpaceDE w:val="0"/>
        <w:autoSpaceDN w:val="0"/>
        <w:adjustRightInd w:val="0"/>
        <w:jc w:val="both"/>
        <w:rPr>
          <w:rStyle w:val="aa"/>
          <w:b/>
          <w:bCs/>
          <w:color w:val="auto"/>
          <w:u w:val="none"/>
        </w:rPr>
      </w:pPr>
      <w:r w:rsidRPr="00845BE8">
        <w:rPr>
          <w:rStyle w:val="aa"/>
          <w:b/>
          <w:bCs/>
          <w:color w:val="auto"/>
          <w:u w:val="none"/>
        </w:rPr>
        <w:t xml:space="preserve">Exercise 2: </w:t>
      </w:r>
      <w:r w:rsidRPr="00845BE8">
        <w:rPr>
          <w:rStyle w:val="aa"/>
          <w:color w:val="auto"/>
          <w:u w:val="none"/>
        </w:rPr>
        <w:t>Examine the illustration below. What system is illustrated? What function(s) does it have? What are its components, and what functions do they have? Analyze the following compositional report.</w:t>
      </w:r>
      <w:r w:rsidR="008223E8" w:rsidRPr="00FA2E15">
        <w:rPr>
          <w:rStyle w:val="aa"/>
          <w:color w:val="auto"/>
          <w:u w:val="none"/>
        </w:rPr>
        <w:t xml:space="preserve"> You may refer to the analysis of Sample Text 3 and </w:t>
      </w:r>
      <w:r w:rsidR="008223E8" w:rsidRPr="00FA2E15">
        <w:t xml:space="preserve">classify the atom with its function(s), and give its components. Please </w:t>
      </w:r>
      <w:r w:rsidR="008223E8" w:rsidRPr="00FA2E15">
        <w:rPr>
          <w:rStyle w:val="aa"/>
          <w:color w:val="auto"/>
          <w:u w:val="none"/>
        </w:rPr>
        <w:t xml:space="preserve">label the stages (classification of entity, components, definition) and underline the components of the entity. </w:t>
      </w:r>
    </w:p>
    <w:p w:rsidR="008223E8" w:rsidRPr="008B3920" w:rsidRDefault="008223E8" w:rsidP="008446C5">
      <w:pPr>
        <w:tabs>
          <w:tab w:val="num" w:pos="360"/>
        </w:tabs>
        <w:jc w:val="both"/>
        <w:rPr>
          <w:rStyle w:val="aa"/>
          <w:b/>
          <w:bCs/>
        </w:rPr>
      </w:pPr>
    </w:p>
    <w:p w:rsidR="008223E8" w:rsidRDefault="00227603" w:rsidP="008446C5">
      <w:pPr>
        <w:ind w:left="1260" w:firstLine="420"/>
        <w:rPr>
          <w:rFonts w:ascii="Calibri" w:eastAsia="Calibri-Bold" w:hAnsi="Calibri"/>
          <w:sz w:val="18"/>
          <w:szCs w:val="18"/>
        </w:rPr>
      </w:pPr>
      <w:r>
        <w:rPr>
          <w:rFonts w:ascii="Calibri" w:eastAsia="Calibri-Bold" w:hAnsi="Calibri"/>
          <w:noProof/>
          <w:sz w:val="18"/>
          <w:szCs w:val="18"/>
        </w:rPr>
        <w:pict>
          <v:shape id="图片 2" o:spid="_x0000_i1027" type="#_x0000_t75" style="width:164.5pt;height:159.5pt;visibility:visible">
            <v:imagedata r:id="rId11" o:title=""/>
          </v:shape>
        </w:pict>
      </w:r>
    </w:p>
    <w:p w:rsidR="008223E8" w:rsidRPr="00006E6D" w:rsidRDefault="00656C7C" w:rsidP="008446C5">
      <w:pPr>
        <w:autoSpaceDE w:val="0"/>
        <w:autoSpaceDN w:val="0"/>
        <w:adjustRightInd w:val="0"/>
        <w:rPr>
          <w:sz w:val="21"/>
          <w:szCs w:val="21"/>
        </w:rPr>
      </w:pPr>
      <w:r>
        <w:rPr>
          <w:rFonts w:hint="eastAsia"/>
          <w:sz w:val="21"/>
          <w:szCs w:val="21"/>
        </w:rPr>
        <w:t>(</w:t>
      </w:r>
      <w:r w:rsidR="00A345D6" w:rsidRPr="00006E6D">
        <w:rPr>
          <w:sz w:val="21"/>
          <w:szCs w:val="21"/>
        </w:rPr>
        <w:t xml:space="preserve">Retrieved September 21, 2017, from the World Wide Web: </w:t>
      </w:r>
      <w:r w:rsidR="008223E8" w:rsidRPr="00006E6D">
        <w:rPr>
          <w:sz w:val="21"/>
          <w:szCs w:val="21"/>
        </w:rPr>
        <w:t>http://www.radartutorial.eu/21.semiconductors/hl04.en.html</w:t>
      </w:r>
      <w:r>
        <w:rPr>
          <w:rFonts w:hint="eastAsia"/>
          <w:sz w:val="21"/>
          <w:szCs w:val="21"/>
        </w:rPr>
        <w:t>)</w:t>
      </w:r>
    </w:p>
    <w:p w:rsidR="008223E8" w:rsidRDefault="008223E8" w:rsidP="008446C5">
      <w:pPr>
        <w:tabs>
          <w:tab w:val="num" w:pos="360"/>
        </w:tabs>
        <w:rPr>
          <w:rStyle w:val="aa"/>
          <w:b/>
          <w:bCs/>
        </w:rPr>
      </w:pPr>
    </w:p>
    <w:p w:rsidR="008223E8" w:rsidRPr="00FA2E15" w:rsidRDefault="008223E8" w:rsidP="008446C5">
      <w:pPr>
        <w:tabs>
          <w:tab w:val="num" w:pos="360"/>
        </w:tabs>
        <w:jc w:val="center"/>
        <w:rPr>
          <w:rStyle w:val="aa"/>
          <w:b/>
          <w:bCs/>
          <w:color w:val="000000"/>
          <w:u w:val="none"/>
        </w:rPr>
      </w:pPr>
      <w:r w:rsidRPr="00FA2E15">
        <w:rPr>
          <w:rStyle w:val="aa"/>
          <w:b/>
          <w:bCs/>
          <w:color w:val="000000"/>
          <w:u w:val="none"/>
        </w:rPr>
        <w:t>Atomic Structure</w:t>
      </w:r>
    </w:p>
    <w:p w:rsidR="00845BE8" w:rsidRDefault="00845BE8" w:rsidP="00845BE8">
      <w:pPr>
        <w:jc w:val="both"/>
      </w:pPr>
      <w:r w:rsidRPr="00845BE8">
        <w:t>Atoms are the units for elements. The atom is basically composed of electrons, protons, and neutrons. The electrons, protons, and neutrons of one element are identical to those of any other element. There are different kinds of elements because the number and the arrangement of electrons and protons are different for each element. The electron carries a small negative charge of electricity. The proton carries a positive charge of electricity equal and opposite to the charge of the electron. Both the electron and proton have the same quantity of charge, although the mass of the proton is approximately 1,827 times that of the electron. In some atoms there exists a neutral particle called a neutron. The neutron has a mass approximately equal to that of a proton, but it has no electrical charge. According to theory, the electrons, protons, and neutrons of the atoms are thought to be arranged in a manner similar to a miniature solar system. Notice the helium atom in the figure. Two protons and two neutrons form the heavy nucleus with a positive charge around which two very light electrons revolve. The path each electron takes around the nucleus is called an orbit. The electrons are continuously being acted upon in their orbits by the force of attraction of the nucleus. To maintain an orbit around the nucleus, the electrons travel at a speed that produces a counterforce equal to the attraction force of the nucleus. The orbiting electrons do not follow random paths, instead they are confined to definite energy levels. Visualize these levels as shells with each successive shell being spaced a greater distance from the nucleus.</w:t>
      </w:r>
    </w:p>
    <w:p w:rsidR="008223E8" w:rsidRDefault="008223E8" w:rsidP="00140B70">
      <w:pPr>
        <w:autoSpaceDE w:val="0"/>
        <w:autoSpaceDN w:val="0"/>
        <w:adjustRightInd w:val="0"/>
        <w:rPr>
          <w:b/>
          <w:bCs/>
          <w:color w:val="000000"/>
        </w:rPr>
      </w:pPr>
    </w:p>
    <w:p w:rsidR="008223E8" w:rsidRPr="001F045A" w:rsidRDefault="008223E8" w:rsidP="008446C5">
      <w:pPr>
        <w:tabs>
          <w:tab w:val="num" w:pos="360"/>
        </w:tabs>
        <w:jc w:val="both"/>
        <w:rPr>
          <w:b/>
          <w:bCs/>
        </w:rPr>
      </w:pPr>
      <w:r w:rsidRPr="00FA2E15">
        <w:rPr>
          <w:rStyle w:val="aa"/>
          <w:b/>
          <w:bCs/>
          <w:color w:val="auto"/>
          <w:u w:val="none"/>
        </w:rPr>
        <w:t xml:space="preserve">Exercise 3: </w:t>
      </w:r>
      <w:r w:rsidR="005E7B22" w:rsidRPr="005E7B22">
        <w:t xml:space="preserve">Write a compositional report of the following creature—an insect. </w:t>
      </w:r>
      <w:r w:rsidRPr="004029E1">
        <w:t>Please label each stage with “Classification of entity”, “Components”, and “Definition”.</w:t>
      </w:r>
      <w:r>
        <w:t xml:space="preserve"> R</w:t>
      </w:r>
      <w:r w:rsidRPr="00424BA4">
        <w:t xml:space="preserve">emember to give the name and location of each part alongside with its activities/function within the whole.  </w:t>
      </w:r>
    </w:p>
    <w:p w:rsidR="008223E8" w:rsidRPr="00AC6DA9" w:rsidRDefault="00227603" w:rsidP="008446C5">
      <w:pPr>
        <w:tabs>
          <w:tab w:val="num" w:pos="360"/>
        </w:tabs>
        <w:rPr>
          <w:b/>
          <w:bCs/>
          <w:color w:val="FF0000"/>
          <w:sz w:val="22"/>
          <w:szCs w:val="22"/>
        </w:rPr>
      </w:pPr>
      <w:r>
        <w:rPr>
          <w:rStyle w:val="aa"/>
          <w:b/>
          <w:bCs/>
          <w:noProof/>
        </w:rPr>
        <w:pict>
          <v:shape id="_x0000_i1028" type="#_x0000_t75" style="width:313pt;height:232.5pt;visibility:visible">
            <v:imagedata r:id="rId12" o:title=""/>
          </v:shape>
        </w:pict>
      </w:r>
    </w:p>
    <w:p w:rsidR="008223E8" w:rsidRDefault="008223E8" w:rsidP="008446C5">
      <w:pPr>
        <w:tabs>
          <w:tab w:val="num" w:pos="360"/>
        </w:tabs>
        <w:rPr>
          <w:b/>
          <w:bCs/>
          <w:u w:val="single"/>
        </w:rPr>
      </w:pPr>
    </w:p>
    <w:p w:rsidR="008223E8" w:rsidRPr="00FB3B91" w:rsidRDefault="008510A7" w:rsidP="008510A7">
      <w:pPr>
        <w:tabs>
          <w:tab w:val="num" w:pos="360"/>
        </w:tabs>
        <w:rPr>
          <w:b/>
          <w:bCs/>
        </w:rPr>
      </w:pPr>
      <w:r w:rsidRPr="008510A7">
        <w:rPr>
          <w:rFonts w:hint="eastAsia"/>
          <w:b/>
          <w:bCs/>
        </w:rPr>
        <w:t xml:space="preserve">Exercise 4: </w:t>
      </w:r>
      <w:r w:rsidR="008223E8">
        <w:t xml:space="preserve">Write a descriptive report of the lynx. Refer to the Analysis of Sample Text 1 and Exercise 1. Remember to </w:t>
      </w:r>
      <w:r w:rsidR="008223E8" w:rsidRPr="006A3F3B">
        <w:t xml:space="preserve">label the stages (classification, description) and phases (characteristics of the </w:t>
      </w:r>
      <w:r w:rsidR="008223E8">
        <w:t>lynx</w:t>
      </w:r>
      <w:r w:rsidR="008223E8" w:rsidRPr="006A3F3B">
        <w:t>)</w:t>
      </w:r>
      <w:r w:rsidR="008223E8">
        <w:t xml:space="preserve">, </w:t>
      </w:r>
      <w:r w:rsidR="008223E8" w:rsidRPr="006A3F3B">
        <w:t xml:space="preserve">and underline the key elements. </w:t>
      </w:r>
      <w:r w:rsidR="008223E8">
        <w:t>Your report should have 150-200</w:t>
      </w:r>
      <w:r w:rsidR="004D238F">
        <w:t xml:space="preserve"> words. </w:t>
      </w:r>
    </w:p>
    <w:p w:rsidR="008223E8" w:rsidRDefault="008223E8" w:rsidP="008446C5">
      <w:r w:rsidRPr="001536EE">
        <w:t xml:space="preserve"> </w:t>
      </w:r>
      <w:r w:rsidR="00227603">
        <w:rPr>
          <w:noProof/>
        </w:rPr>
        <w:pict>
          <v:shape id="图片 4" o:spid="_x0000_i1029" type="#_x0000_t75" style="width:38pt;height:76.5pt;visibility:visible">
            <v:imagedata r:id="rId13" o:title=""/>
          </v:shape>
        </w:pict>
      </w:r>
      <w:r w:rsidR="00F8429D">
        <w:rPr>
          <w:rFonts w:hint="eastAsia"/>
          <w:noProof/>
        </w:rPr>
        <w:t xml:space="preserve">     </w:t>
      </w:r>
      <w:r>
        <w:t>Lynx</w:t>
      </w:r>
    </w:p>
    <w:p w:rsidR="008510A7" w:rsidRDefault="008510A7" w:rsidP="008446C5">
      <w:pPr>
        <w:rPr>
          <w:b/>
          <w:bCs/>
        </w:rPr>
      </w:pPr>
    </w:p>
    <w:p w:rsidR="008223E8" w:rsidRPr="003D1C53" w:rsidRDefault="008223E8" w:rsidP="008446C5">
      <w:pPr>
        <w:rPr>
          <w:b/>
          <w:bCs/>
        </w:rPr>
      </w:pPr>
      <w:r w:rsidRPr="003D1C53">
        <w:rPr>
          <w:b/>
          <w:bCs/>
        </w:rPr>
        <w:t xml:space="preserve">References: </w:t>
      </w:r>
    </w:p>
    <w:p w:rsidR="008223E8" w:rsidRPr="008446C5" w:rsidRDefault="008223E8" w:rsidP="00A333BC">
      <w:pPr>
        <w:ind w:right="-180"/>
        <w:rPr>
          <w:b/>
          <w:bCs/>
          <w:color w:val="000000"/>
        </w:rPr>
      </w:pPr>
      <w:r w:rsidRPr="008C56E0">
        <w:rPr>
          <w:rFonts w:eastAsia="Times New Roman"/>
          <w:color w:val="000000"/>
        </w:rPr>
        <w:t>M</w:t>
      </w:r>
      <w:r w:rsidRPr="008C56E0">
        <w:rPr>
          <w:color w:val="000000"/>
        </w:rPr>
        <w:t xml:space="preserve">artin, J. R., and Rose, D. (2008). </w:t>
      </w:r>
      <w:r w:rsidRPr="008C56E0">
        <w:rPr>
          <w:i/>
          <w:iCs/>
          <w:color w:val="000000"/>
        </w:rPr>
        <w:t>Genre Relation, Mapping Culture</w:t>
      </w:r>
      <w:r w:rsidRPr="008C56E0">
        <w:rPr>
          <w:color w:val="000000"/>
        </w:rPr>
        <w:t>. Equinox Publishing Ltd.</w:t>
      </w:r>
    </w:p>
    <w:sectPr w:rsidR="008223E8" w:rsidRPr="008446C5" w:rsidSect="00D1074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26A" w:rsidRDefault="0040626A" w:rsidP="00140B70">
      <w:r>
        <w:separator/>
      </w:r>
    </w:p>
  </w:endnote>
  <w:endnote w:type="continuationSeparator" w:id="0">
    <w:p w:rsidR="0040626A" w:rsidRDefault="0040626A" w:rsidP="0014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Bold">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3E8" w:rsidRDefault="00220BAC" w:rsidP="009F60E2">
    <w:pPr>
      <w:pStyle w:val="a5"/>
      <w:framePr w:wrap="auto" w:vAnchor="text" w:hAnchor="margin" w:xAlign="center" w:y="1"/>
      <w:rPr>
        <w:rStyle w:val="a9"/>
      </w:rPr>
    </w:pPr>
    <w:r>
      <w:rPr>
        <w:rStyle w:val="a9"/>
      </w:rPr>
      <w:fldChar w:fldCharType="begin"/>
    </w:r>
    <w:r w:rsidR="008223E8">
      <w:rPr>
        <w:rStyle w:val="a9"/>
      </w:rPr>
      <w:instrText xml:space="preserve">PAGE  </w:instrText>
    </w:r>
    <w:r>
      <w:rPr>
        <w:rStyle w:val="a9"/>
      </w:rPr>
      <w:fldChar w:fldCharType="separate"/>
    </w:r>
    <w:r w:rsidR="00D3600E">
      <w:rPr>
        <w:rStyle w:val="a9"/>
        <w:noProof/>
      </w:rPr>
      <w:t>1</w:t>
    </w:r>
    <w:r>
      <w:rPr>
        <w:rStyle w:val="a9"/>
      </w:rPr>
      <w:fldChar w:fldCharType="end"/>
    </w:r>
  </w:p>
  <w:p w:rsidR="008223E8" w:rsidRDefault="008223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26A" w:rsidRDefault="0040626A" w:rsidP="00140B70">
      <w:r>
        <w:separator/>
      </w:r>
    </w:p>
  </w:footnote>
  <w:footnote w:type="continuationSeparator" w:id="0">
    <w:p w:rsidR="0040626A" w:rsidRDefault="0040626A" w:rsidP="00140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633"/>
    <w:multiLevelType w:val="hybridMultilevel"/>
    <w:tmpl w:val="74CE86CE"/>
    <w:lvl w:ilvl="0" w:tplc="04090001">
      <w:start w:val="1"/>
      <w:numFmt w:val="bullet"/>
      <w:lvlText w:val=""/>
      <w:lvlJc w:val="left"/>
      <w:pPr>
        <w:tabs>
          <w:tab w:val="num" w:pos="1560"/>
        </w:tabs>
        <w:ind w:left="1560" w:hanging="360"/>
      </w:pPr>
      <w:rPr>
        <w:rFonts w:ascii="Symbol" w:hAnsi="Symbol" w:hint="default"/>
      </w:rPr>
    </w:lvl>
    <w:lvl w:ilvl="1" w:tplc="04090003">
      <w:start w:val="1"/>
      <w:numFmt w:val="bullet"/>
      <w:lvlText w:val="o"/>
      <w:lvlJc w:val="left"/>
      <w:pPr>
        <w:tabs>
          <w:tab w:val="num" w:pos="2280"/>
        </w:tabs>
        <w:ind w:left="2280" w:hanging="360"/>
      </w:pPr>
      <w:rPr>
        <w:rFonts w:ascii="Courier New" w:hAnsi="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1" w15:restartNumberingAfterBreak="0">
    <w:nsid w:val="0B8932C0"/>
    <w:multiLevelType w:val="hybridMultilevel"/>
    <w:tmpl w:val="38E404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5307CA"/>
    <w:multiLevelType w:val="hybridMultilevel"/>
    <w:tmpl w:val="06F420F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15:restartNumberingAfterBreak="0">
    <w:nsid w:val="3B7D7B25"/>
    <w:multiLevelType w:val="hybridMultilevel"/>
    <w:tmpl w:val="043E1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C06852"/>
    <w:multiLevelType w:val="hybridMultilevel"/>
    <w:tmpl w:val="CFC661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3E60E1F"/>
    <w:multiLevelType w:val="hybridMultilevel"/>
    <w:tmpl w:val="B754AC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46A453D4"/>
    <w:multiLevelType w:val="hybridMultilevel"/>
    <w:tmpl w:val="4E3474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48E958E2"/>
    <w:multiLevelType w:val="hybridMultilevel"/>
    <w:tmpl w:val="46B6109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4B5A01F3"/>
    <w:multiLevelType w:val="hybridMultilevel"/>
    <w:tmpl w:val="D10422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C203201"/>
    <w:multiLevelType w:val="hybridMultilevel"/>
    <w:tmpl w:val="FC56340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52886F0A"/>
    <w:multiLevelType w:val="hybridMultilevel"/>
    <w:tmpl w:val="3A82D5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59170505"/>
    <w:multiLevelType w:val="hybridMultilevel"/>
    <w:tmpl w:val="5CAA8212"/>
    <w:lvl w:ilvl="0" w:tplc="04090001">
      <w:start w:val="1"/>
      <w:numFmt w:val="bullet"/>
      <w:lvlText w:val=""/>
      <w:lvlJc w:val="left"/>
      <w:pPr>
        <w:tabs>
          <w:tab w:val="num" w:pos="800"/>
        </w:tabs>
        <w:ind w:left="800" w:hanging="360"/>
      </w:pPr>
      <w:rPr>
        <w:rFonts w:ascii="Symbol" w:hAnsi="Symbol" w:cs="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12" w15:restartNumberingAfterBreak="0">
    <w:nsid w:val="63F56D42"/>
    <w:multiLevelType w:val="hybridMultilevel"/>
    <w:tmpl w:val="DA96691C"/>
    <w:lvl w:ilvl="0" w:tplc="04090001">
      <w:start w:val="1"/>
      <w:numFmt w:val="bullet"/>
      <w:lvlText w:val=""/>
      <w:lvlJc w:val="left"/>
      <w:pPr>
        <w:ind w:left="420" w:hanging="420"/>
      </w:pPr>
      <w:rPr>
        <w:rFonts w:ascii="Symbol" w:hAnsi="Symbol" w:cs="Symbol"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3" w15:restartNumberingAfterBreak="0">
    <w:nsid w:val="65570105"/>
    <w:multiLevelType w:val="hybridMultilevel"/>
    <w:tmpl w:val="809EC0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6C3B6796"/>
    <w:multiLevelType w:val="hybridMultilevel"/>
    <w:tmpl w:val="618005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70147735"/>
    <w:multiLevelType w:val="hybridMultilevel"/>
    <w:tmpl w:val="60C0F9B2"/>
    <w:lvl w:ilvl="0" w:tplc="E6DC195E">
      <w:start w:val="1"/>
      <w:numFmt w:val="decimal"/>
      <w:lvlText w:val="%1."/>
      <w:lvlJc w:val="left"/>
      <w:pPr>
        <w:tabs>
          <w:tab w:val="num" w:pos="900"/>
        </w:tabs>
        <w:ind w:left="900" w:hanging="360"/>
      </w:pPr>
      <w:rPr>
        <w:rFonts w:ascii="Times New Roman" w:eastAsia="Times New Roman" w:hAnsi="Times New Roman"/>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75273C91"/>
    <w:multiLevelType w:val="hybridMultilevel"/>
    <w:tmpl w:val="7910F0A4"/>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7"/>
  </w:num>
  <w:num w:numId="3">
    <w:abstractNumId w:val="0"/>
  </w:num>
  <w:num w:numId="4">
    <w:abstractNumId w:val="10"/>
  </w:num>
  <w:num w:numId="5">
    <w:abstractNumId w:val="15"/>
  </w:num>
  <w:num w:numId="6">
    <w:abstractNumId w:val="16"/>
  </w:num>
  <w:num w:numId="7">
    <w:abstractNumId w:val="9"/>
  </w:num>
  <w:num w:numId="8">
    <w:abstractNumId w:val="6"/>
  </w:num>
  <w:num w:numId="9">
    <w:abstractNumId w:val="14"/>
  </w:num>
  <w:num w:numId="10">
    <w:abstractNumId w:val="13"/>
  </w:num>
  <w:num w:numId="11">
    <w:abstractNumId w:val="5"/>
  </w:num>
  <w:num w:numId="12">
    <w:abstractNumId w:val="2"/>
  </w:num>
  <w:num w:numId="13">
    <w:abstractNumId w:val="12"/>
  </w:num>
  <w:num w:numId="14">
    <w:abstractNumId w:val="3"/>
  </w:num>
  <w:num w:numId="15">
    <w:abstractNumId w:val="11"/>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420"/>
  <w:doNotHyphenateCaps/>
  <w:drawingGridHorizontalSpacing w:val="120"/>
  <w:drawingGridVerticalSpacing w:val="156"/>
  <w:displayHorizontalDrawingGridEvery w:val="0"/>
  <w:displayVerticalDrawingGridEvery w:val="2"/>
  <w:characterSpacingControl w:val="compressPunctuation"/>
  <w:doNotValidateAgainstSchema/>
  <w:doNotDemarcateInvalidXml/>
  <w:hdrShapeDefaults>
    <o:shapedefaults v:ext="edit" spidmax="41985"/>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140B70"/>
    <w:rsid w:val="00006E6D"/>
    <w:rsid w:val="000140B9"/>
    <w:rsid w:val="00072885"/>
    <w:rsid w:val="00073589"/>
    <w:rsid w:val="00076345"/>
    <w:rsid w:val="00081CAD"/>
    <w:rsid w:val="000E2ADF"/>
    <w:rsid w:val="00117BAE"/>
    <w:rsid w:val="00140B70"/>
    <w:rsid w:val="001536EE"/>
    <w:rsid w:val="001572B6"/>
    <w:rsid w:val="00163533"/>
    <w:rsid w:val="00163DA9"/>
    <w:rsid w:val="00173DFD"/>
    <w:rsid w:val="001B75DB"/>
    <w:rsid w:val="001F045A"/>
    <w:rsid w:val="00201C2E"/>
    <w:rsid w:val="0021632D"/>
    <w:rsid w:val="00220BAC"/>
    <w:rsid w:val="00227603"/>
    <w:rsid w:val="00235A9D"/>
    <w:rsid w:val="002534AE"/>
    <w:rsid w:val="002A5060"/>
    <w:rsid w:val="002D7F8F"/>
    <w:rsid w:val="003000E8"/>
    <w:rsid w:val="00326E14"/>
    <w:rsid w:val="00330CBF"/>
    <w:rsid w:val="00335D0D"/>
    <w:rsid w:val="0034015B"/>
    <w:rsid w:val="0035160F"/>
    <w:rsid w:val="00352F1C"/>
    <w:rsid w:val="0035696C"/>
    <w:rsid w:val="0039522D"/>
    <w:rsid w:val="00395C67"/>
    <w:rsid w:val="003C5351"/>
    <w:rsid w:val="003D1C53"/>
    <w:rsid w:val="004029E1"/>
    <w:rsid w:val="0040626A"/>
    <w:rsid w:val="00424BA4"/>
    <w:rsid w:val="004369BB"/>
    <w:rsid w:val="0043732B"/>
    <w:rsid w:val="00447E43"/>
    <w:rsid w:val="00456905"/>
    <w:rsid w:val="00473DDF"/>
    <w:rsid w:val="00491E70"/>
    <w:rsid w:val="004A438C"/>
    <w:rsid w:val="004B186E"/>
    <w:rsid w:val="004B4E31"/>
    <w:rsid w:val="004B7801"/>
    <w:rsid w:val="004D238F"/>
    <w:rsid w:val="0052645E"/>
    <w:rsid w:val="00526F9F"/>
    <w:rsid w:val="005B4503"/>
    <w:rsid w:val="005E7B22"/>
    <w:rsid w:val="0063748F"/>
    <w:rsid w:val="00650ECA"/>
    <w:rsid w:val="00656C7C"/>
    <w:rsid w:val="006829C7"/>
    <w:rsid w:val="006A2872"/>
    <w:rsid w:val="006A3F3B"/>
    <w:rsid w:val="006B3BEB"/>
    <w:rsid w:val="006F2AD1"/>
    <w:rsid w:val="006F754D"/>
    <w:rsid w:val="007571E3"/>
    <w:rsid w:val="007728ED"/>
    <w:rsid w:val="00783130"/>
    <w:rsid w:val="00794ECE"/>
    <w:rsid w:val="007A47D0"/>
    <w:rsid w:val="007A5AA7"/>
    <w:rsid w:val="007D72D6"/>
    <w:rsid w:val="007F08A9"/>
    <w:rsid w:val="0080202C"/>
    <w:rsid w:val="008223E8"/>
    <w:rsid w:val="008446C5"/>
    <w:rsid w:val="00845BE8"/>
    <w:rsid w:val="008510A7"/>
    <w:rsid w:val="00882BD3"/>
    <w:rsid w:val="00891B43"/>
    <w:rsid w:val="0089583B"/>
    <w:rsid w:val="008B3920"/>
    <w:rsid w:val="008C4DA6"/>
    <w:rsid w:val="008C56E0"/>
    <w:rsid w:val="008D6032"/>
    <w:rsid w:val="008D61B6"/>
    <w:rsid w:val="008E38CF"/>
    <w:rsid w:val="008E5F2B"/>
    <w:rsid w:val="008F29B0"/>
    <w:rsid w:val="009479B9"/>
    <w:rsid w:val="009A2B90"/>
    <w:rsid w:val="009A4C8D"/>
    <w:rsid w:val="009E10B4"/>
    <w:rsid w:val="009F60E2"/>
    <w:rsid w:val="00A333BC"/>
    <w:rsid w:val="00A345D6"/>
    <w:rsid w:val="00A45383"/>
    <w:rsid w:val="00A65111"/>
    <w:rsid w:val="00A87B20"/>
    <w:rsid w:val="00A93739"/>
    <w:rsid w:val="00AC437C"/>
    <w:rsid w:val="00AC6DA9"/>
    <w:rsid w:val="00AD1D44"/>
    <w:rsid w:val="00AE2884"/>
    <w:rsid w:val="00B05A6D"/>
    <w:rsid w:val="00B14727"/>
    <w:rsid w:val="00B3322A"/>
    <w:rsid w:val="00B36888"/>
    <w:rsid w:val="00B44C4F"/>
    <w:rsid w:val="00B84790"/>
    <w:rsid w:val="00B90624"/>
    <w:rsid w:val="00B91A67"/>
    <w:rsid w:val="00BC3E87"/>
    <w:rsid w:val="00BE25B6"/>
    <w:rsid w:val="00C27819"/>
    <w:rsid w:val="00C378E1"/>
    <w:rsid w:val="00C37930"/>
    <w:rsid w:val="00C66D3B"/>
    <w:rsid w:val="00C83D4B"/>
    <w:rsid w:val="00CB2E18"/>
    <w:rsid w:val="00CB2EEE"/>
    <w:rsid w:val="00CB5A1F"/>
    <w:rsid w:val="00D0193D"/>
    <w:rsid w:val="00D10744"/>
    <w:rsid w:val="00D10F6A"/>
    <w:rsid w:val="00D224CF"/>
    <w:rsid w:val="00D35CF4"/>
    <w:rsid w:val="00D3600E"/>
    <w:rsid w:val="00D72578"/>
    <w:rsid w:val="00D77AD9"/>
    <w:rsid w:val="00D80975"/>
    <w:rsid w:val="00D809A9"/>
    <w:rsid w:val="00DA151B"/>
    <w:rsid w:val="00DA7F59"/>
    <w:rsid w:val="00DE37B1"/>
    <w:rsid w:val="00DF0276"/>
    <w:rsid w:val="00E11D73"/>
    <w:rsid w:val="00E1263C"/>
    <w:rsid w:val="00E537E8"/>
    <w:rsid w:val="00E82813"/>
    <w:rsid w:val="00E83AD8"/>
    <w:rsid w:val="00E97B5C"/>
    <w:rsid w:val="00EE2556"/>
    <w:rsid w:val="00EF256A"/>
    <w:rsid w:val="00F558B6"/>
    <w:rsid w:val="00F672D7"/>
    <w:rsid w:val="00F8429D"/>
    <w:rsid w:val="00F93CFB"/>
    <w:rsid w:val="00FA2108"/>
    <w:rsid w:val="00FA2E15"/>
    <w:rsid w:val="00FB3B91"/>
    <w:rsid w:val="00FC627F"/>
    <w:rsid w:val="00FD4734"/>
    <w:rsid w:val="00FE6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5"/>
    <o:shapelayout v:ext="edit">
      <o:idmap v:ext="edit" data="1"/>
    </o:shapelayout>
  </w:shapeDefaults>
  <w:decimalSymbol w:val="."/>
  <w:listSeparator w:val=","/>
  <w14:docId w14:val="22900A05"/>
  <w15:docId w15:val="{C90414A3-3A8F-4AC8-89FF-4C5F5F1B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0B70"/>
    <w:rPr>
      <w:rFonts w:ascii="Times New Roman" w:hAnsi="Times New Roman"/>
      <w:sz w:val="24"/>
      <w:szCs w:val="24"/>
    </w:rPr>
  </w:style>
  <w:style w:type="paragraph" w:styleId="1">
    <w:name w:val="heading 1"/>
    <w:basedOn w:val="a"/>
    <w:next w:val="a"/>
    <w:link w:val="10"/>
    <w:uiPriority w:val="99"/>
    <w:qFormat/>
    <w:rsid w:val="00140B70"/>
    <w:pPr>
      <w:keepNext/>
      <w:spacing w:before="240" w:after="60"/>
      <w:outlineLvl w:val="0"/>
    </w:pPr>
    <w:rPr>
      <w:rFonts w:ascii="Arial" w:hAnsi="Arial" w:cs="Arial"/>
      <w:b/>
      <w:bCs/>
      <w:kern w:val="32"/>
      <w:sz w:val="32"/>
      <w:szCs w:val="32"/>
    </w:rPr>
  </w:style>
  <w:style w:type="paragraph" w:styleId="2">
    <w:name w:val="heading 2"/>
    <w:basedOn w:val="a"/>
    <w:link w:val="20"/>
    <w:uiPriority w:val="99"/>
    <w:qFormat/>
    <w:rsid w:val="00140B70"/>
    <w:pPr>
      <w:spacing w:before="100" w:beforeAutospacing="1" w:after="60"/>
      <w:outlineLvl w:val="1"/>
    </w:pPr>
    <w:rPr>
      <w:b/>
      <w:bC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140B70"/>
    <w:rPr>
      <w:rFonts w:ascii="Arial" w:eastAsia="宋体" w:hAnsi="Arial" w:cs="Arial"/>
      <w:b/>
      <w:bCs/>
      <w:kern w:val="32"/>
      <w:sz w:val="32"/>
      <w:szCs w:val="32"/>
    </w:rPr>
  </w:style>
  <w:style w:type="character" w:customStyle="1" w:styleId="20">
    <w:name w:val="标题 2 字符"/>
    <w:basedOn w:val="a0"/>
    <w:link w:val="2"/>
    <w:uiPriority w:val="99"/>
    <w:locked/>
    <w:rsid w:val="00140B70"/>
    <w:rPr>
      <w:rFonts w:ascii="Times New Roman" w:eastAsia="宋体" w:hAnsi="Times New Roman" w:cs="Times New Roman"/>
      <w:b/>
      <w:bCs/>
      <w:color w:val="333333"/>
      <w:kern w:val="0"/>
      <w:sz w:val="36"/>
      <w:szCs w:val="36"/>
    </w:rPr>
  </w:style>
  <w:style w:type="paragraph" w:styleId="a3">
    <w:name w:val="header"/>
    <w:basedOn w:val="a"/>
    <w:link w:val="a4"/>
    <w:uiPriority w:val="99"/>
    <w:semiHidden/>
    <w:rsid w:val="00140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140B70"/>
    <w:rPr>
      <w:sz w:val="18"/>
      <w:szCs w:val="18"/>
    </w:rPr>
  </w:style>
  <w:style w:type="paragraph" w:styleId="a5">
    <w:name w:val="footer"/>
    <w:basedOn w:val="a"/>
    <w:link w:val="a6"/>
    <w:uiPriority w:val="99"/>
    <w:rsid w:val="00140B70"/>
    <w:pPr>
      <w:tabs>
        <w:tab w:val="center" w:pos="4153"/>
        <w:tab w:val="right" w:pos="8306"/>
      </w:tabs>
      <w:snapToGrid w:val="0"/>
    </w:pPr>
    <w:rPr>
      <w:sz w:val="18"/>
      <w:szCs w:val="18"/>
    </w:rPr>
  </w:style>
  <w:style w:type="character" w:customStyle="1" w:styleId="a6">
    <w:name w:val="页脚 字符"/>
    <w:basedOn w:val="a0"/>
    <w:link w:val="a5"/>
    <w:uiPriority w:val="99"/>
    <w:semiHidden/>
    <w:locked/>
    <w:rsid w:val="00140B70"/>
    <w:rPr>
      <w:sz w:val="18"/>
      <w:szCs w:val="18"/>
    </w:rPr>
  </w:style>
  <w:style w:type="character" w:styleId="a7">
    <w:name w:val="Emphasis"/>
    <w:basedOn w:val="a0"/>
    <w:uiPriority w:val="99"/>
    <w:qFormat/>
    <w:rsid w:val="00140B70"/>
    <w:rPr>
      <w:i/>
      <w:iCs/>
    </w:rPr>
  </w:style>
  <w:style w:type="paragraph" w:styleId="a8">
    <w:name w:val="List Paragraph"/>
    <w:basedOn w:val="a"/>
    <w:uiPriority w:val="99"/>
    <w:qFormat/>
    <w:rsid w:val="00140B70"/>
    <w:pPr>
      <w:widowControl w:val="0"/>
      <w:ind w:firstLineChars="200" w:firstLine="420"/>
      <w:jc w:val="both"/>
    </w:pPr>
    <w:rPr>
      <w:rFonts w:ascii="Calibri" w:hAnsi="Calibri" w:cs="Calibri"/>
      <w:kern w:val="2"/>
      <w:sz w:val="21"/>
      <w:szCs w:val="21"/>
    </w:rPr>
  </w:style>
  <w:style w:type="character" w:styleId="a9">
    <w:name w:val="page number"/>
    <w:basedOn w:val="a0"/>
    <w:uiPriority w:val="99"/>
    <w:rsid w:val="00140B70"/>
  </w:style>
  <w:style w:type="character" w:styleId="aa">
    <w:name w:val="Hyperlink"/>
    <w:basedOn w:val="a0"/>
    <w:uiPriority w:val="99"/>
    <w:rsid w:val="00140B70"/>
    <w:rPr>
      <w:color w:val="0000FF"/>
      <w:u w:val="single"/>
    </w:rPr>
  </w:style>
  <w:style w:type="character" w:customStyle="1" w:styleId="bodybold1">
    <w:name w:val="bodybold1"/>
    <w:basedOn w:val="a0"/>
    <w:uiPriority w:val="99"/>
    <w:rsid w:val="00140B70"/>
    <w:rPr>
      <w:b/>
      <w:bCs/>
      <w:sz w:val="11"/>
      <w:szCs w:val="11"/>
    </w:rPr>
  </w:style>
  <w:style w:type="character" w:customStyle="1" w:styleId="italic1">
    <w:name w:val="italic1"/>
    <w:basedOn w:val="a0"/>
    <w:uiPriority w:val="99"/>
    <w:rsid w:val="00140B70"/>
    <w:rPr>
      <w:i/>
      <w:iCs/>
    </w:rPr>
  </w:style>
  <w:style w:type="character" w:customStyle="1" w:styleId="bold1">
    <w:name w:val="bold1"/>
    <w:basedOn w:val="a0"/>
    <w:uiPriority w:val="99"/>
    <w:rsid w:val="00140B70"/>
    <w:rPr>
      <w:b/>
      <w:bCs/>
    </w:rPr>
  </w:style>
  <w:style w:type="paragraph" w:styleId="ab">
    <w:name w:val="Normal (Web)"/>
    <w:basedOn w:val="a"/>
    <w:uiPriority w:val="99"/>
    <w:rsid w:val="00140B70"/>
    <w:pPr>
      <w:spacing w:before="100" w:beforeAutospacing="1" w:after="100" w:afterAutospacing="1" w:line="338" w:lineRule="atLeast"/>
    </w:pPr>
    <w:rPr>
      <w:rFonts w:ascii="Verdana" w:hAnsi="Verdana" w:cs="Verdana"/>
      <w:color w:val="000000"/>
      <w:sz w:val="12"/>
      <w:szCs w:val="12"/>
    </w:rPr>
  </w:style>
  <w:style w:type="paragraph" w:customStyle="1" w:styleId="fgblue">
    <w:name w:val="fg_blue"/>
    <w:basedOn w:val="a"/>
    <w:uiPriority w:val="99"/>
    <w:rsid w:val="00140B70"/>
    <w:pPr>
      <w:spacing w:before="100" w:beforeAutospacing="1" w:after="100" w:afterAutospacing="1" w:line="338" w:lineRule="atLeast"/>
    </w:pPr>
    <w:rPr>
      <w:rFonts w:ascii="Verdana" w:hAnsi="Verdana" w:cs="Verdana"/>
      <w:color w:val="0000FF"/>
      <w:sz w:val="12"/>
      <w:szCs w:val="12"/>
    </w:rPr>
  </w:style>
  <w:style w:type="character" w:styleId="ac">
    <w:name w:val="Strong"/>
    <w:basedOn w:val="a0"/>
    <w:uiPriority w:val="99"/>
    <w:qFormat/>
    <w:rsid w:val="00140B70"/>
    <w:rPr>
      <w:b/>
      <w:bCs/>
    </w:rPr>
  </w:style>
  <w:style w:type="paragraph" w:customStyle="1" w:styleId="fgred">
    <w:name w:val="fg_red"/>
    <w:basedOn w:val="a"/>
    <w:uiPriority w:val="99"/>
    <w:rsid w:val="00140B70"/>
    <w:pPr>
      <w:spacing w:before="100" w:beforeAutospacing="1" w:after="100" w:afterAutospacing="1" w:line="338" w:lineRule="atLeast"/>
    </w:pPr>
    <w:rPr>
      <w:rFonts w:ascii="Verdana" w:hAnsi="Verdana" w:cs="Verdana"/>
      <w:color w:val="FF0000"/>
      <w:sz w:val="12"/>
      <w:szCs w:val="12"/>
    </w:rPr>
  </w:style>
  <w:style w:type="paragraph" w:styleId="ad">
    <w:name w:val="Balloon Text"/>
    <w:basedOn w:val="a"/>
    <w:link w:val="ae"/>
    <w:uiPriority w:val="99"/>
    <w:semiHidden/>
    <w:rsid w:val="00140B70"/>
    <w:rPr>
      <w:sz w:val="18"/>
      <w:szCs w:val="18"/>
    </w:rPr>
  </w:style>
  <w:style w:type="character" w:customStyle="1" w:styleId="ae">
    <w:name w:val="批注框文本 字符"/>
    <w:basedOn w:val="a0"/>
    <w:link w:val="ad"/>
    <w:uiPriority w:val="99"/>
    <w:semiHidden/>
    <w:locked/>
    <w:rsid w:val="00140B70"/>
    <w:rPr>
      <w:rFonts w:ascii="Times New Roman" w:eastAsia="宋体" w:hAnsi="Times New Roman" w:cs="Times New Roman"/>
      <w:kern w:val="0"/>
      <w:sz w:val="18"/>
      <w:szCs w:val="18"/>
    </w:rPr>
  </w:style>
  <w:style w:type="table" w:styleId="af">
    <w:name w:val="Table Grid"/>
    <w:basedOn w:val="a1"/>
    <w:uiPriority w:val="99"/>
    <w:rsid w:val="00AE2884"/>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No Spacing"/>
    <w:uiPriority w:val="99"/>
    <w:qFormat/>
    <w:rsid w:val="00117BAE"/>
    <w:pPr>
      <w:widowControl w:val="0"/>
      <w:jc w:val="both"/>
    </w:pPr>
    <w:rPr>
      <w:rFonts w:cs="Calibri"/>
      <w:kern w:val="2"/>
      <w:sz w:val="21"/>
      <w:szCs w:val="21"/>
    </w:rPr>
  </w:style>
  <w:style w:type="character" w:styleId="af1">
    <w:name w:val="annotation reference"/>
    <w:basedOn w:val="a0"/>
    <w:uiPriority w:val="99"/>
    <w:semiHidden/>
    <w:rsid w:val="00173DFD"/>
    <w:rPr>
      <w:sz w:val="16"/>
      <w:szCs w:val="16"/>
    </w:rPr>
  </w:style>
  <w:style w:type="paragraph" w:styleId="af2">
    <w:name w:val="annotation text"/>
    <w:basedOn w:val="a"/>
    <w:link w:val="af3"/>
    <w:uiPriority w:val="99"/>
    <w:semiHidden/>
    <w:rsid w:val="00173DFD"/>
    <w:rPr>
      <w:sz w:val="20"/>
      <w:szCs w:val="20"/>
    </w:rPr>
  </w:style>
  <w:style w:type="character" w:customStyle="1" w:styleId="af3">
    <w:name w:val="批注文字 字符"/>
    <w:basedOn w:val="a0"/>
    <w:link w:val="af2"/>
    <w:uiPriority w:val="99"/>
    <w:semiHidden/>
    <w:rsid w:val="00AE2F2D"/>
    <w:rPr>
      <w:rFonts w:ascii="Times New Roman" w:hAnsi="Times New Roman"/>
      <w:sz w:val="20"/>
      <w:szCs w:val="20"/>
    </w:rPr>
  </w:style>
  <w:style w:type="paragraph" w:styleId="af4">
    <w:name w:val="annotation subject"/>
    <w:basedOn w:val="af2"/>
    <w:next w:val="af2"/>
    <w:link w:val="af5"/>
    <w:uiPriority w:val="99"/>
    <w:semiHidden/>
    <w:rsid w:val="00173DFD"/>
    <w:rPr>
      <w:b/>
      <w:bCs/>
    </w:rPr>
  </w:style>
  <w:style w:type="character" w:customStyle="1" w:styleId="af5">
    <w:name w:val="批注主题 字符"/>
    <w:basedOn w:val="af3"/>
    <w:link w:val="af4"/>
    <w:uiPriority w:val="99"/>
    <w:semiHidden/>
    <w:rsid w:val="00AE2F2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isegeek.com/what-is-a-cephalopod.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1916</Words>
  <Characters>10927</Characters>
  <Application>Microsoft Office Word</Application>
  <DocSecurity>0</DocSecurity>
  <Lines>91</Lines>
  <Paragraphs>25</Paragraphs>
  <ScaleCrop>false</ScaleCrop>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ShelleyYang</dc:creator>
  <cp:keywords/>
  <dc:description/>
  <cp:lastModifiedBy>sophia</cp:lastModifiedBy>
  <cp:revision>88</cp:revision>
  <dcterms:created xsi:type="dcterms:W3CDTF">2016-07-23T06:35:00Z</dcterms:created>
  <dcterms:modified xsi:type="dcterms:W3CDTF">2019-03-02T15:46:00Z</dcterms:modified>
</cp:coreProperties>
</file>
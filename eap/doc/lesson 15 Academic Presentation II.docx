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DB1" w:rsidRDefault="00C91945" w:rsidP="004F05E2">
      <w:pPr>
        <w:jc w:val="center"/>
        <w:rPr>
          <w:b/>
          <w:bCs/>
          <w:sz w:val="28"/>
          <w:szCs w:val="28"/>
        </w:rPr>
      </w:pPr>
      <w:r>
        <w:rPr>
          <w:b/>
          <w:bCs/>
          <w:sz w:val="28"/>
          <w:szCs w:val="28"/>
        </w:rPr>
        <w:t xml:space="preserve">Lesson 15 </w:t>
      </w:r>
      <w:r w:rsidR="004F05E2">
        <w:rPr>
          <w:rFonts w:hint="eastAsia"/>
          <w:b/>
          <w:bCs/>
          <w:sz w:val="28"/>
          <w:szCs w:val="28"/>
        </w:rPr>
        <w:t>Academic Presentation I</w:t>
      </w:r>
      <w:r w:rsidR="00C10DCA">
        <w:rPr>
          <w:rFonts w:hint="eastAsia"/>
          <w:b/>
          <w:bCs/>
          <w:sz w:val="28"/>
          <w:szCs w:val="28"/>
        </w:rPr>
        <w:t>I</w:t>
      </w:r>
      <w:bookmarkStart w:id="0" w:name="_GoBack"/>
      <w:bookmarkEnd w:id="0"/>
    </w:p>
    <w:p w:rsidR="004F05E2" w:rsidRPr="00EF256A" w:rsidRDefault="004F05E2" w:rsidP="004F05E2">
      <w:r w:rsidRPr="00A63FC1">
        <w:rPr>
          <w:b/>
          <w:u w:val="single"/>
        </w:rPr>
        <w:t>Lesson Objectives</w:t>
      </w:r>
      <w:r w:rsidRPr="00EF256A">
        <w:rPr>
          <w:b/>
        </w:rPr>
        <w:t>:</w:t>
      </w:r>
      <w:r w:rsidRPr="00EF256A">
        <w:t xml:space="preserve"> </w:t>
      </w:r>
    </w:p>
    <w:p w:rsidR="004F05E2" w:rsidRDefault="004F05E2" w:rsidP="004F05E2">
      <w:pPr>
        <w:widowControl/>
        <w:numPr>
          <w:ilvl w:val="0"/>
          <w:numId w:val="12"/>
        </w:numPr>
        <w:jc w:val="left"/>
      </w:pPr>
      <w:r w:rsidRPr="00EF256A">
        <w:rPr>
          <w:rFonts w:hint="eastAsia"/>
        </w:rPr>
        <w:t xml:space="preserve">Learn how to </w:t>
      </w:r>
      <w:r>
        <w:rPr>
          <w:rFonts w:hint="eastAsia"/>
        </w:rPr>
        <w:t xml:space="preserve">create proper presentation slides </w:t>
      </w:r>
    </w:p>
    <w:p w:rsidR="004F05E2" w:rsidRPr="00EF256A" w:rsidRDefault="004F05E2" w:rsidP="004F05E2">
      <w:pPr>
        <w:widowControl/>
        <w:numPr>
          <w:ilvl w:val="0"/>
          <w:numId w:val="12"/>
        </w:numPr>
        <w:jc w:val="left"/>
      </w:pPr>
      <w:r>
        <w:rPr>
          <w:rFonts w:hint="eastAsia"/>
        </w:rPr>
        <w:t>Recognize</w:t>
      </w:r>
      <w:r w:rsidRPr="00EF256A">
        <w:rPr>
          <w:rFonts w:hint="eastAsia"/>
        </w:rPr>
        <w:t xml:space="preserve"> </w:t>
      </w:r>
      <w:r>
        <w:rPr>
          <w:rFonts w:hint="eastAsia"/>
        </w:rPr>
        <w:t>the differences between good slides and abused slides</w:t>
      </w:r>
    </w:p>
    <w:p w:rsidR="004F05E2" w:rsidRDefault="004F05E2" w:rsidP="004F05E2">
      <w:pPr>
        <w:widowControl/>
        <w:numPr>
          <w:ilvl w:val="0"/>
          <w:numId w:val="12"/>
        </w:numPr>
        <w:jc w:val="left"/>
      </w:pPr>
      <w:r>
        <w:rPr>
          <w:rFonts w:hint="eastAsia"/>
        </w:rPr>
        <w:t xml:space="preserve">Learn the language used to </w:t>
      </w:r>
      <w:r>
        <w:t>describe</w:t>
      </w:r>
      <w:r>
        <w:rPr>
          <w:rFonts w:hint="eastAsia"/>
        </w:rPr>
        <w:t xml:space="preserve"> slides</w:t>
      </w:r>
    </w:p>
    <w:p w:rsidR="004F05E2" w:rsidRPr="00EF256A" w:rsidRDefault="004F05E2" w:rsidP="004F05E2">
      <w:pPr>
        <w:widowControl/>
        <w:numPr>
          <w:ilvl w:val="0"/>
          <w:numId w:val="12"/>
        </w:numPr>
        <w:jc w:val="left"/>
      </w:pPr>
      <w:r>
        <w:rPr>
          <w:rFonts w:hint="eastAsia"/>
        </w:rPr>
        <w:t>Get to know the questions for different purposes</w:t>
      </w:r>
    </w:p>
    <w:p w:rsidR="004F05E2" w:rsidRPr="00EF256A" w:rsidRDefault="004F05E2" w:rsidP="004F05E2">
      <w:pPr>
        <w:widowControl/>
        <w:numPr>
          <w:ilvl w:val="0"/>
          <w:numId w:val="12"/>
        </w:numPr>
        <w:jc w:val="left"/>
      </w:pPr>
      <w:r>
        <w:rPr>
          <w:rFonts w:hint="eastAsia"/>
        </w:rPr>
        <w:t>Learn how to raise and handle questions</w:t>
      </w:r>
    </w:p>
    <w:p w:rsidR="004F05E2" w:rsidRDefault="004F05E2" w:rsidP="004F05E2">
      <w:pPr>
        <w:widowControl/>
        <w:numPr>
          <w:ilvl w:val="0"/>
          <w:numId w:val="12"/>
        </w:numPr>
        <w:jc w:val="left"/>
      </w:pPr>
      <w:r>
        <w:rPr>
          <w:rFonts w:hint="eastAsia"/>
        </w:rPr>
        <w:t xml:space="preserve">Learn some </w:t>
      </w:r>
      <w:r>
        <w:t>useful</w:t>
      </w:r>
      <w:r>
        <w:rPr>
          <w:rFonts w:hint="eastAsia"/>
        </w:rPr>
        <w:t xml:space="preserve"> </w:t>
      </w:r>
      <w:r>
        <w:t>expressions</w:t>
      </w:r>
      <w:r>
        <w:rPr>
          <w:rFonts w:hint="eastAsia"/>
        </w:rPr>
        <w:t xml:space="preserve"> </w:t>
      </w:r>
      <w:r>
        <w:t>used</w:t>
      </w:r>
      <w:r>
        <w:rPr>
          <w:rFonts w:hint="eastAsia"/>
        </w:rPr>
        <w:t xml:space="preserve"> for raising and handling questions</w:t>
      </w:r>
    </w:p>
    <w:p w:rsidR="004F05E2" w:rsidRPr="00EF256A" w:rsidRDefault="004F05E2" w:rsidP="004F05E2">
      <w:pPr>
        <w:widowControl/>
        <w:numPr>
          <w:ilvl w:val="0"/>
          <w:numId w:val="12"/>
        </w:numPr>
        <w:jc w:val="left"/>
      </w:pPr>
      <w:r>
        <w:rPr>
          <w:rFonts w:hint="eastAsia"/>
        </w:rPr>
        <w:t>Language Focus: Transitions</w:t>
      </w:r>
    </w:p>
    <w:p w:rsidR="004F05E2" w:rsidRDefault="004F05E2" w:rsidP="003421E1">
      <w:pPr>
        <w:rPr>
          <w:b/>
          <w:bCs/>
          <w:sz w:val="28"/>
          <w:szCs w:val="28"/>
        </w:rPr>
      </w:pPr>
    </w:p>
    <w:p w:rsidR="005C0DB1" w:rsidRPr="00DB6396" w:rsidRDefault="005C0DB1" w:rsidP="003421E1">
      <w:pPr>
        <w:rPr>
          <w:b/>
          <w:bCs/>
          <w:sz w:val="28"/>
          <w:szCs w:val="28"/>
        </w:rPr>
      </w:pPr>
      <w:r w:rsidRPr="00DB6396">
        <w:rPr>
          <w:b/>
          <w:bCs/>
          <w:sz w:val="28"/>
          <w:szCs w:val="28"/>
        </w:rPr>
        <w:t>Part One Creating presentation slides</w:t>
      </w:r>
    </w:p>
    <w:p w:rsidR="005C0DB1" w:rsidRPr="005E397D" w:rsidRDefault="005C0DB1" w:rsidP="00F90272">
      <w:r>
        <w:rPr>
          <w:b/>
          <w:bCs/>
        </w:rPr>
        <w:t xml:space="preserve">1. Useful expressions of describing slides </w:t>
      </w:r>
    </w:p>
    <w:p w:rsidR="005C0DB1" w:rsidRPr="00F90272" w:rsidRDefault="005C0DB1" w:rsidP="00F90272">
      <w:pPr>
        <w:widowControl/>
        <w:jc w:val="left"/>
        <w:rPr>
          <w:b/>
          <w:bCs/>
        </w:rPr>
      </w:pPr>
      <w:r w:rsidRPr="00B01FB7">
        <w:rPr>
          <w:b/>
          <w:bCs/>
          <w:color w:val="000000"/>
          <w:sz w:val="24"/>
          <w:szCs w:val="24"/>
        </w:rPr>
        <w:t xml:space="preserve">1) </w:t>
      </w:r>
      <w:r w:rsidRPr="00F90272">
        <w:rPr>
          <w:b/>
          <w:bCs/>
        </w:rPr>
        <w:t>Referring to Slides:</w:t>
      </w:r>
    </w:p>
    <w:p w:rsidR="005C0DB1" w:rsidRPr="00CE4244" w:rsidRDefault="005C0DB1" w:rsidP="00F90272">
      <w:pPr>
        <w:widowControl/>
        <w:numPr>
          <w:ilvl w:val="0"/>
          <w:numId w:val="7"/>
        </w:numPr>
        <w:jc w:val="left"/>
      </w:pPr>
      <w:r w:rsidRPr="00CE4244">
        <w:t>As you can see here …</w:t>
      </w:r>
    </w:p>
    <w:p w:rsidR="005C0DB1" w:rsidRPr="00CE4244" w:rsidRDefault="005C0DB1" w:rsidP="00F90272">
      <w:pPr>
        <w:widowControl/>
        <w:numPr>
          <w:ilvl w:val="0"/>
          <w:numId w:val="7"/>
        </w:numPr>
        <w:jc w:val="left"/>
      </w:pPr>
      <w:r w:rsidRPr="00CE4244">
        <w:t>Here we can see …</w:t>
      </w:r>
    </w:p>
    <w:p w:rsidR="005C0DB1" w:rsidRPr="00CE4244" w:rsidRDefault="005C0DB1" w:rsidP="00F90272">
      <w:pPr>
        <w:widowControl/>
        <w:numPr>
          <w:ilvl w:val="0"/>
          <w:numId w:val="7"/>
        </w:numPr>
        <w:jc w:val="left"/>
      </w:pPr>
      <w:r w:rsidRPr="00CE4244">
        <w:t>Let me show you …</w:t>
      </w:r>
    </w:p>
    <w:p w:rsidR="005C0DB1" w:rsidRPr="00CE4244" w:rsidRDefault="005C0DB1" w:rsidP="00F90272">
      <w:pPr>
        <w:widowControl/>
        <w:numPr>
          <w:ilvl w:val="0"/>
          <w:numId w:val="7"/>
        </w:numPr>
        <w:jc w:val="left"/>
      </w:pPr>
      <w:r w:rsidRPr="00CE4244">
        <w:t>Let’s have a look at …</w:t>
      </w:r>
    </w:p>
    <w:p w:rsidR="005C0DB1" w:rsidRPr="00CE4244" w:rsidRDefault="005C0DB1" w:rsidP="00F90272">
      <w:pPr>
        <w:widowControl/>
        <w:numPr>
          <w:ilvl w:val="0"/>
          <w:numId w:val="7"/>
        </w:numPr>
        <w:jc w:val="left"/>
      </w:pPr>
      <w:r w:rsidRPr="00CE4244">
        <w:t>I’d like you to look at this …</w:t>
      </w:r>
    </w:p>
    <w:p w:rsidR="005C0DB1" w:rsidRPr="00CE4244" w:rsidRDefault="005C0DB1" w:rsidP="00F90272">
      <w:pPr>
        <w:widowControl/>
        <w:numPr>
          <w:ilvl w:val="0"/>
          <w:numId w:val="7"/>
        </w:numPr>
        <w:jc w:val="left"/>
      </w:pPr>
      <w:r w:rsidRPr="00CE4244">
        <w:t>I’d like to draw your attention to …</w:t>
      </w:r>
    </w:p>
    <w:p w:rsidR="005C0DB1" w:rsidRPr="00CE4244" w:rsidRDefault="005C0DB1" w:rsidP="00F90272">
      <w:pPr>
        <w:widowControl/>
        <w:numPr>
          <w:ilvl w:val="0"/>
          <w:numId w:val="7"/>
        </w:numPr>
        <w:jc w:val="left"/>
      </w:pPr>
      <w:r w:rsidRPr="00CE4244">
        <w:t>If you look at this slide, you can see …</w:t>
      </w:r>
    </w:p>
    <w:p w:rsidR="005C0DB1" w:rsidRPr="00CE4244" w:rsidRDefault="005C0DB1" w:rsidP="00F90272">
      <w:pPr>
        <w:widowControl/>
        <w:numPr>
          <w:ilvl w:val="0"/>
          <w:numId w:val="7"/>
        </w:numPr>
        <w:jc w:val="left"/>
      </w:pPr>
      <w:r w:rsidRPr="00CE4244">
        <w:t>This slide shows …</w:t>
      </w:r>
    </w:p>
    <w:p w:rsidR="005C0DB1" w:rsidRPr="00F90272" w:rsidRDefault="005C0DB1" w:rsidP="00F90272">
      <w:pPr>
        <w:widowControl/>
        <w:numPr>
          <w:ilvl w:val="0"/>
          <w:numId w:val="6"/>
        </w:numPr>
        <w:jc w:val="left"/>
        <w:rPr>
          <w:b/>
          <w:bCs/>
        </w:rPr>
      </w:pPr>
      <w:r w:rsidRPr="00F90272">
        <w:rPr>
          <w:b/>
          <w:bCs/>
        </w:rPr>
        <w:t xml:space="preserve">Giving examples: </w:t>
      </w:r>
    </w:p>
    <w:p w:rsidR="005C0DB1" w:rsidRPr="00CE4244" w:rsidRDefault="005C0DB1" w:rsidP="00F90272">
      <w:pPr>
        <w:widowControl/>
        <w:numPr>
          <w:ilvl w:val="1"/>
          <w:numId w:val="6"/>
        </w:numPr>
        <w:jc w:val="left"/>
      </w:pPr>
      <w:r w:rsidRPr="00CE4244">
        <w:t>Let me give you an example.</w:t>
      </w:r>
    </w:p>
    <w:p w:rsidR="005C0DB1" w:rsidRPr="00CE4244" w:rsidRDefault="005C0DB1" w:rsidP="00F90272">
      <w:pPr>
        <w:widowControl/>
        <w:numPr>
          <w:ilvl w:val="1"/>
          <w:numId w:val="6"/>
        </w:numPr>
        <w:jc w:val="left"/>
      </w:pPr>
      <w:r w:rsidRPr="00CE4244">
        <w:t>I’d like to give you some examples.</w:t>
      </w:r>
    </w:p>
    <w:p w:rsidR="005C0DB1" w:rsidRPr="00CE4244" w:rsidRDefault="005C0DB1" w:rsidP="00F90272">
      <w:pPr>
        <w:widowControl/>
        <w:numPr>
          <w:ilvl w:val="1"/>
          <w:numId w:val="6"/>
        </w:numPr>
        <w:jc w:val="left"/>
      </w:pPr>
      <w:r w:rsidRPr="00CE4244">
        <w:t>A good example of …is …</w:t>
      </w:r>
    </w:p>
    <w:p w:rsidR="005C0DB1" w:rsidRPr="00CE4244" w:rsidRDefault="005C0DB1" w:rsidP="00F90272">
      <w:pPr>
        <w:widowControl/>
        <w:numPr>
          <w:ilvl w:val="1"/>
          <w:numId w:val="6"/>
        </w:numPr>
        <w:jc w:val="left"/>
      </w:pPr>
      <w:r w:rsidRPr="00CE4244">
        <w:t>To illustrate this point …</w:t>
      </w:r>
    </w:p>
    <w:p w:rsidR="005C0DB1" w:rsidRPr="00CE4244" w:rsidRDefault="005C0DB1" w:rsidP="00F90272">
      <w:pPr>
        <w:widowControl/>
        <w:numPr>
          <w:ilvl w:val="1"/>
          <w:numId w:val="6"/>
        </w:numPr>
        <w:jc w:val="left"/>
      </w:pPr>
      <w:r w:rsidRPr="00CE4244">
        <w:t>To support what I’ve said …</w:t>
      </w:r>
    </w:p>
    <w:p w:rsidR="005C0DB1" w:rsidRPr="00CE4244" w:rsidRDefault="005C0DB1" w:rsidP="00F90272">
      <w:pPr>
        <w:widowControl/>
        <w:numPr>
          <w:ilvl w:val="1"/>
          <w:numId w:val="6"/>
        </w:numPr>
        <w:jc w:val="left"/>
      </w:pPr>
      <w:r w:rsidRPr="00CE4244">
        <w:t>Imagine that you …</w:t>
      </w:r>
    </w:p>
    <w:p w:rsidR="005C0DB1" w:rsidRPr="00CE4244" w:rsidRDefault="005C0DB1" w:rsidP="00F90272">
      <w:pPr>
        <w:widowControl/>
        <w:numPr>
          <w:ilvl w:val="1"/>
          <w:numId w:val="6"/>
        </w:numPr>
        <w:jc w:val="left"/>
      </w:pPr>
      <w:r w:rsidRPr="00CE4244">
        <w:t>There are many ways to do this, for example…</w:t>
      </w:r>
    </w:p>
    <w:p w:rsidR="005C0DB1" w:rsidRPr="00CE4244" w:rsidRDefault="005C0DB1" w:rsidP="00F90272">
      <w:pPr>
        <w:widowControl/>
        <w:numPr>
          <w:ilvl w:val="1"/>
          <w:numId w:val="6"/>
        </w:numPr>
        <w:jc w:val="left"/>
      </w:pPr>
      <w:r w:rsidRPr="00CE4244">
        <w:t>There are many examples of this, such as …</w:t>
      </w:r>
    </w:p>
    <w:p w:rsidR="005C0DB1" w:rsidRPr="00F90272" w:rsidRDefault="005C0DB1" w:rsidP="00F90272">
      <w:pPr>
        <w:widowControl/>
        <w:numPr>
          <w:ilvl w:val="0"/>
          <w:numId w:val="6"/>
        </w:numPr>
        <w:jc w:val="left"/>
        <w:rPr>
          <w:b/>
          <w:bCs/>
        </w:rPr>
      </w:pPr>
      <w:r w:rsidRPr="00F90272">
        <w:rPr>
          <w:b/>
          <w:bCs/>
        </w:rPr>
        <w:t xml:space="preserve">Giving explanations </w:t>
      </w:r>
    </w:p>
    <w:p w:rsidR="005C0DB1" w:rsidRPr="00D27A54" w:rsidRDefault="005C0DB1" w:rsidP="00F90272">
      <w:pPr>
        <w:widowControl/>
        <w:numPr>
          <w:ilvl w:val="1"/>
          <w:numId w:val="8"/>
        </w:numPr>
        <w:jc w:val="left"/>
      </w:pPr>
      <w:r w:rsidRPr="00D27A54">
        <w:t>The main explanation for this is …</w:t>
      </w:r>
    </w:p>
    <w:p w:rsidR="005C0DB1" w:rsidRPr="00D27A54" w:rsidRDefault="005C0DB1" w:rsidP="00F90272">
      <w:pPr>
        <w:widowControl/>
        <w:numPr>
          <w:ilvl w:val="1"/>
          <w:numId w:val="8"/>
        </w:numPr>
        <w:jc w:val="left"/>
      </w:pPr>
      <w:r w:rsidRPr="00D27A54">
        <w:t>There are two reasons for this. First, …Second, …</w:t>
      </w:r>
    </w:p>
    <w:p w:rsidR="005C0DB1" w:rsidRPr="00D27A54" w:rsidRDefault="005C0DB1" w:rsidP="00F90272">
      <w:pPr>
        <w:widowControl/>
        <w:numPr>
          <w:ilvl w:val="1"/>
          <w:numId w:val="8"/>
        </w:numPr>
        <w:jc w:val="left"/>
      </w:pPr>
      <w:r w:rsidRPr="00D27A54">
        <w:t>This can be explained by two factors. Firstly, …Secondly, …</w:t>
      </w:r>
    </w:p>
    <w:p w:rsidR="005C0DB1" w:rsidRPr="00D27A54" w:rsidRDefault="005C0DB1" w:rsidP="00F90272">
      <w:pPr>
        <w:widowControl/>
        <w:numPr>
          <w:ilvl w:val="1"/>
          <w:numId w:val="8"/>
        </w:numPr>
        <w:jc w:val="left"/>
      </w:pPr>
      <w:r w:rsidRPr="00D27A54">
        <w:t>This is due to …</w:t>
      </w:r>
    </w:p>
    <w:p w:rsidR="005C0DB1" w:rsidRPr="00D27A54" w:rsidRDefault="005C0DB1" w:rsidP="00F90272">
      <w:pPr>
        <w:widowControl/>
        <w:numPr>
          <w:ilvl w:val="1"/>
          <w:numId w:val="8"/>
        </w:numPr>
        <w:jc w:val="left"/>
      </w:pPr>
      <w:r w:rsidRPr="00D27A54">
        <w:t>As a result of …</w:t>
      </w:r>
    </w:p>
    <w:p w:rsidR="005C0DB1" w:rsidRPr="00D27A54" w:rsidRDefault="005C0DB1" w:rsidP="00F90272">
      <w:pPr>
        <w:widowControl/>
        <w:numPr>
          <w:ilvl w:val="1"/>
          <w:numId w:val="8"/>
        </w:numPr>
        <w:jc w:val="left"/>
      </w:pPr>
      <w:r w:rsidRPr="00D27A54">
        <w:t>Due to the fact that …</w:t>
      </w:r>
    </w:p>
    <w:p w:rsidR="005C0DB1" w:rsidRPr="00D27A54" w:rsidRDefault="005C0DB1" w:rsidP="00F90272">
      <w:pPr>
        <w:widowControl/>
        <w:numPr>
          <w:ilvl w:val="1"/>
          <w:numId w:val="8"/>
        </w:numPr>
        <w:jc w:val="left"/>
      </w:pPr>
      <w:r w:rsidRPr="00D27A54">
        <w:t>Thanks to …</w:t>
      </w:r>
    </w:p>
    <w:p w:rsidR="005C0DB1" w:rsidRPr="00D27A54" w:rsidRDefault="005C0DB1" w:rsidP="00F90272">
      <w:pPr>
        <w:widowControl/>
        <w:numPr>
          <w:ilvl w:val="1"/>
          <w:numId w:val="8"/>
        </w:numPr>
        <w:jc w:val="left"/>
      </w:pPr>
      <w:r w:rsidRPr="00D27A54">
        <w:t>One reason for this is …another reason is …</w:t>
      </w:r>
    </w:p>
    <w:p w:rsidR="005C0DB1" w:rsidRDefault="005C0DB1" w:rsidP="00F90272">
      <w:pPr>
        <w:widowControl/>
        <w:numPr>
          <w:ilvl w:val="1"/>
          <w:numId w:val="8"/>
        </w:numPr>
        <w:jc w:val="left"/>
      </w:pPr>
      <w:r w:rsidRPr="00D27A54">
        <w:t>The problem goes back to …</w:t>
      </w:r>
    </w:p>
    <w:p w:rsidR="005C0DB1" w:rsidRPr="002E0D11" w:rsidRDefault="005C0DB1" w:rsidP="00F90272">
      <w:pPr>
        <w:widowControl/>
        <w:numPr>
          <w:ilvl w:val="0"/>
          <w:numId w:val="6"/>
        </w:numPr>
        <w:jc w:val="left"/>
        <w:rPr>
          <w:b/>
          <w:bCs/>
        </w:rPr>
      </w:pPr>
      <w:r w:rsidRPr="002E0D11">
        <w:rPr>
          <w:b/>
          <w:bCs/>
        </w:rPr>
        <w:t xml:space="preserve">Introducing the data </w:t>
      </w:r>
    </w:p>
    <w:p w:rsidR="005C0DB1" w:rsidRPr="00D27A54" w:rsidRDefault="005C0DB1" w:rsidP="00F90272">
      <w:pPr>
        <w:widowControl/>
        <w:numPr>
          <w:ilvl w:val="1"/>
          <w:numId w:val="9"/>
        </w:numPr>
        <w:jc w:val="left"/>
      </w:pPr>
      <w:r w:rsidRPr="00D27A54">
        <w:lastRenderedPageBreak/>
        <w:t xml:space="preserve">This graph/chart/table shows/illustrates that … </w:t>
      </w:r>
    </w:p>
    <w:p w:rsidR="005C0DB1" w:rsidRPr="00D27A54" w:rsidRDefault="005C0DB1" w:rsidP="00F90272">
      <w:pPr>
        <w:widowControl/>
        <w:numPr>
          <w:ilvl w:val="1"/>
          <w:numId w:val="9"/>
        </w:numPr>
        <w:jc w:val="left"/>
      </w:pPr>
      <w:r w:rsidRPr="00D27A54">
        <w:t xml:space="preserve">According to the figures/statistics … </w:t>
      </w:r>
    </w:p>
    <w:p w:rsidR="005C0DB1" w:rsidRPr="00D27A54" w:rsidRDefault="005C0DB1" w:rsidP="00F90272">
      <w:pPr>
        <w:widowControl/>
        <w:numPr>
          <w:ilvl w:val="1"/>
          <w:numId w:val="9"/>
        </w:numPr>
        <w:jc w:val="left"/>
      </w:pPr>
      <w:r w:rsidRPr="00D27A54">
        <w:t xml:space="preserve">We can see from … </w:t>
      </w:r>
    </w:p>
    <w:p w:rsidR="005C0DB1" w:rsidRPr="00D27A54" w:rsidRDefault="005C0DB1" w:rsidP="00F90272">
      <w:pPr>
        <w:widowControl/>
        <w:numPr>
          <w:ilvl w:val="1"/>
          <w:numId w:val="9"/>
        </w:numPr>
        <w:jc w:val="left"/>
      </w:pPr>
      <w:r w:rsidRPr="00D27A54">
        <w:t xml:space="preserve">As is shown in the … </w:t>
      </w:r>
    </w:p>
    <w:p w:rsidR="005C0DB1" w:rsidRPr="00D27A54" w:rsidRDefault="005C0DB1" w:rsidP="00F90272">
      <w:pPr>
        <w:widowControl/>
        <w:numPr>
          <w:ilvl w:val="1"/>
          <w:numId w:val="9"/>
        </w:numPr>
        <w:jc w:val="left"/>
      </w:pPr>
      <w:r w:rsidRPr="00D27A54">
        <w:t xml:space="preserve">On the x/horizontal axis we have … </w:t>
      </w:r>
    </w:p>
    <w:p w:rsidR="005C0DB1" w:rsidRPr="00D27A54" w:rsidRDefault="005C0DB1" w:rsidP="00F90272">
      <w:pPr>
        <w:widowControl/>
        <w:numPr>
          <w:ilvl w:val="1"/>
          <w:numId w:val="9"/>
        </w:numPr>
        <w:jc w:val="left"/>
      </w:pPr>
      <w:r w:rsidRPr="00D27A54">
        <w:t xml:space="preserve">The vertical/horizontal axis represents/displays … </w:t>
      </w:r>
    </w:p>
    <w:p w:rsidR="005C0DB1" w:rsidRPr="002E0D11" w:rsidRDefault="005C0DB1" w:rsidP="00F90272">
      <w:pPr>
        <w:widowControl/>
        <w:numPr>
          <w:ilvl w:val="0"/>
          <w:numId w:val="6"/>
        </w:numPr>
        <w:jc w:val="left"/>
        <w:rPr>
          <w:b/>
          <w:bCs/>
        </w:rPr>
      </w:pPr>
      <w:r w:rsidRPr="002E0D11">
        <w:rPr>
          <w:b/>
          <w:bCs/>
        </w:rPr>
        <w:t xml:space="preserve">Explaining positions </w:t>
      </w:r>
    </w:p>
    <w:p w:rsidR="005C0DB1" w:rsidRPr="00D27A54" w:rsidRDefault="005C0DB1" w:rsidP="002E0D11">
      <w:pPr>
        <w:widowControl/>
        <w:numPr>
          <w:ilvl w:val="1"/>
          <w:numId w:val="10"/>
        </w:numPr>
        <w:jc w:val="left"/>
      </w:pPr>
      <w:r w:rsidRPr="00D27A54">
        <w:t xml:space="preserve">On the left/right </w:t>
      </w:r>
    </w:p>
    <w:p w:rsidR="005C0DB1" w:rsidRPr="00D27A54" w:rsidRDefault="005C0DB1" w:rsidP="002E0D11">
      <w:pPr>
        <w:widowControl/>
        <w:numPr>
          <w:ilvl w:val="1"/>
          <w:numId w:val="10"/>
        </w:numPr>
        <w:jc w:val="left"/>
      </w:pPr>
      <w:r w:rsidRPr="00D27A54">
        <w:t xml:space="preserve">On the left side/right side </w:t>
      </w:r>
    </w:p>
    <w:p w:rsidR="005C0DB1" w:rsidRPr="00D27A54" w:rsidRDefault="005C0DB1" w:rsidP="002E0D11">
      <w:pPr>
        <w:widowControl/>
        <w:numPr>
          <w:ilvl w:val="1"/>
          <w:numId w:val="10"/>
        </w:numPr>
        <w:jc w:val="left"/>
      </w:pPr>
      <w:r w:rsidRPr="00D27A54">
        <w:t xml:space="preserve">In the middle/center </w:t>
      </w:r>
    </w:p>
    <w:p w:rsidR="005C0DB1" w:rsidRPr="00D27A54" w:rsidRDefault="005C0DB1" w:rsidP="002E0D11">
      <w:pPr>
        <w:widowControl/>
        <w:numPr>
          <w:ilvl w:val="1"/>
          <w:numId w:val="10"/>
        </w:numPr>
        <w:jc w:val="left"/>
      </w:pPr>
      <w:r w:rsidRPr="00D27A54">
        <w:t xml:space="preserve">At the top/bottom </w:t>
      </w:r>
    </w:p>
    <w:p w:rsidR="005C0DB1" w:rsidRPr="00D27A54" w:rsidRDefault="005C0DB1" w:rsidP="002E0D11">
      <w:pPr>
        <w:widowControl/>
        <w:numPr>
          <w:ilvl w:val="1"/>
          <w:numId w:val="10"/>
        </w:numPr>
        <w:jc w:val="left"/>
      </w:pPr>
      <w:r w:rsidRPr="00D27A54">
        <w:t xml:space="preserve">The upper/lower part/half/section </w:t>
      </w:r>
    </w:p>
    <w:p w:rsidR="005C0DB1" w:rsidRPr="00D27A54" w:rsidRDefault="005C0DB1" w:rsidP="002E0D11">
      <w:pPr>
        <w:widowControl/>
        <w:numPr>
          <w:ilvl w:val="1"/>
          <w:numId w:val="10"/>
        </w:numPr>
        <w:jc w:val="left"/>
      </w:pPr>
      <w:r w:rsidRPr="00D27A54">
        <w:t xml:space="preserve">Close to/near the top right corner </w:t>
      </w:r>
    </w:p>
    <w:p w:rsidR="005C0DB1" w:rsidRPr="002E0D11" w:rsidRDefault="005C0DB1" w:rsidP="00F90272">
      <w:pPr>
        <w:widowControl/>
        <w:numPr>
          <w:ilvl w:val="0"/>
          <w:numId w:val="6"/>
        </w:numPr>
        <w:jc w:val="left"/>
        <w:rPr>
          <w:b/>
          <w:bCs/>
        </w:rPr>
      </w:pPr>
      <w:bookmarkStart w:id="1" w:name="OLE_LINK3"/>
      <w:bookmarkStart w:id="2" w:name="OLE_LINK4"/>
      <w:r w:rsidRPr="002E0D11">
        <w:rPr>
          <w:b/>
          <w:bCs/>
        </w:rPr>
        <w:t>Steps for presenting data</w:t>
      </w:r>
    </w:p>
    <w:p w:rsidR="005C0DB1" w:rsidRPr="009D1475" w:rsidRDefault="005C0DB1" w:rsidP="004F05E2">
      <w:pPr>
        <w:widowControl/>
        <w:ind w:firstLineChars="200" w:firstLine="420"/>
        <w:jc w:val="left"/>
      </w:pPr>
      <w:r w:rsidRPr="009D1475">
        <w:t xml:space="preserve">Step 1. Introduction: </w:t>
      </w:r>
    </w:p>
    <w:p w:rsidR="005C0DB1" w:rsidRDefault="005C0DB1" w:rsidP="002E0D11">
      <w:pPr>
        <w:ind w:left="1005"/>
        <w:rPr>
          <w:i/>
          <w:iCs/>
        </w:rPr>
      </w:pPr>
      <w:r w:rsidRPr="009D1475">
        <w:rPr>
          <w:i/>
          <w:iCs/>
        </w:rPr>
        <w:t>the title of the graph/chart, the variables, the meanings of symbols and colors</w:t>
      </w:r>
    </w:p>
    <w:p w:rsidR="005C0DB1" w:rsidRPr="002E0D11" w:rsidRDefault="005C0DB1" w:rsidP="002E0D11">
      <w:pPr>
        <w:rPr>
          <w:i/>
          <w:iCs/>
        </w:rPr>
      </w:pPr>
      <w:r>
        <w:t xml:space="preserve">    </w:t>
      </w:r>
      <w:r w:rsidRPr="009D1475">
        <w:t xml:space="preserve">Step 2. Body: </w:t>
      </w:r>
    </w:p>
    <w:p w:rsidR="005C0DB1" w:rsidRDefault="005C0DB1" w:rsidP="002E0D11">
      <w:pPr>
        <w:ind w:left="1005"/>
        <w:rPr>
          <w:i/>
          <w:iCs/>
        </w:rPr>
      </w:pPr>
      <w:r w:rsidRPr="009D1475">
        <w:rPr>
          <w:i/>
          <w:iCs/>
        </w:rPr>
        <w:t>a detailed description of the data</w:t>
      </w:r>
    </w:p>
    <w:p w:rsidR="005C0DB1" w:rsidRPr="002E0D11" w:rsidRDefault="005C0DB1" w:rsidP="004F05E2">
      <w:pPr>
        <w:ind w:firstLineChars="200" w:firstLine="420"/>
        <w:rPr>
          <w:i/>
          <w:iCs/>
        </w:rPr>
      </w:pPr>
      <w:r w:rsidRPr="009D1475">
        <w:t xml:space="preserve">Step 3. Conclusion: </w:t>
      </w:r>
    </w:p>
    <w:p w:rsidR="005C0DB1" w:rsidRDefault="005C0DB1" w:rsidP="004F05E2">
      <w:pPr>
        <w:ind w:firstLineChars="400" w:firstLine="840"/>
        <w:rPr>
          <w:i/>
          <w:iCs/>
        </w:rPr>
      </w:pPr>
      <w:r w:rsidRPr="009D1475">
        <w:rPr>
          <w:i/>
          <w:iCs/>
        </w:rPr>
        <w:t>a summary of the pattern</w:t>
      </w:r>
    </w:p>
    <w:p w:rsidR="005C0DB1" w:rsidRDefault="005C0DB1" w:rsidP="004F05E2">
      <w:pPr>
        <w:ind w:firstLineChars="400" w:firstLine="840"/>
      </w:pPr>
    </w:p>
    <w:bookmarkEnd w:id="1"/>
    <w:bookmarkEnd w:id="2"/>
    <w:p w:rsidR="005C0DB1" w:rsidRPr="00DB6396" w:rsidRDefault="005C0DB1" w:rsidP="003421E1">
      <w:pPr>
        <w:rPr>
          <w:b/>
          <w:bCs/>
          <w:sz w:val="28"/>
          <w:szCs w:val="28"/>
        </w:rPr>
      </w:pPr>
      <w:r w:rsidRPr="00DB6396">
        <w:rPr>
          <w:b/>
          <w:bCs/>
          <w:sz w:val="28"/>
          <w:szCs w:val="28"/>
        </w:rPr>
        <w:t>Part Two Raising and handling questions</w:t>
      </w:r>
    </w:p>
    <w:p w:rsidR="005C0DB1" w:rsidRPr="00B01FB7" w:rsidRDefault="005C0DB1" w:rsidP="003421E1">
      <w:pPr>
        <w:rPr>
          <w:b/>
          <w:bCs/>
          <w:sz w:val="24"/>
          <w:szCs w:val="24"/>
        </w:rPr>
      </w:pPr>
      <w:r>
        <w:rPr>
          <w:b/>
          <w:bCs/>
          <w:sz w:val="24"/>
          <w:szCs w:val="24"/>
        </w:rPr>
        <w:t>1</w:t>
      </w:r>
      <w:r w:rsidRPr="00B01FB7">
        <w:rPr>
          <w:b/>
          <w:bCs/>
          <w:sz w:val="24"/>
          <w:szCs w:val="24"/>
        </w:rPr>
        <w:t>. Four Steps of Raising a Question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8"/>
        <w:gridCol w:w="3750"/>
      </w:tblGrid>
      <w:tr w:rsidR="005C0DB1" w:rsidRPr="00B01FB7">
        <w:tc>
          <w:tcPr>
            <w:tcW w:w="5508" w:type="dxa"/>
          </w:tcPr>
          <w:p w:rsidR="005C0DB1" w:rsidRPr="00B01FB7" w:rsidRDefault="005C0DB1" w:rsidP="008D4C02">
            <w:pPr>
              <w:rPr>
                <w:i/>
                <w:iCs/>
                <w:color w:val="000000"/>
                <w:sz w:val="24"/>
                <w:szCs w:val="24"/>
              </w:rPr>
            </w:pPr>
            <w:r w:rsidRPr="00B01FB7">
              <w:rPr>
                <w:i/>
                <w:iCs/>
                <w:color w:val="000000"/>
                <w:sz w:val="24"/>
                <w:szCs w:val="24"/>
              </w:rPr>
              <w:t>I have a question for Prof. Lee.</w:t>
            </w:r>
          </w:p>
          <w:p w:rsidR="005C0DB1" w:rsidRPr="00B01FB7" w:rsidRDefault="005C0DB1" w:rsidP="008D4C02">
            <w:pPr>
              <w:rPr>
                <w:color w:val="000000"/>
                <w:sz w:val="24"/>
                <w:szCs w:val="24"/>
              </w:rPr>
            </w:pPr>
          </w:p>
          <w:p w:rsidR="005C0DB1" w:rsidRPr="00B01FB7" w:rsidRDefault="005C0DB1" w:rsidP="008D4C02">
            <w:pPr>
              <w:rPr>
                <w:i/>
                <w:iCs/>
                <w:color w:val="000000"/>
                <w:sz w:val="24"/>
                <w:szCs w:val="24"/>
              </w:rPr>
            </w:pPr>
            <w:r w:rsidRPr="00B01FB7">
              <w:rPr>
                <w:i/>
                <w:iCs/>
                <w:color w:val="000000"/>
                <w:sz w:val="24"/>
                <w:szCs w:val="24"/>
              </w:rPr>
              <w:t>Prof Lee, your speech has deeply impressed me, especially the application of the new experimental method in your field.</w:t>
            </w:r>
          </w:p>
          <w:p w:rsidR="005C0DB1" w:rsidRPr="00B01FB7" w:rsidRDefault="005C0DB1" w:rsidP="008D4C02">
            <w:pPr>
              <w:rPr>
                <w:i/>
                <w:iCs/>
                <w:color w:val="000000"/>
                <w:sz w:val="24"/>
                <w:szCs w:val="24"/>
              </w:rPr>
            </w:pPr>
          </w:p>
          <w:p w:rsidR="005C0DB1" w:rsidRPr="00B01FB7" w:rsidRDefault="005C0DB1" w:rsidP="008D4C02">
            <w:pPr>
              <w:rPr>
                <w:i/>
                <w:iCs/>
                <w:color w:val="000000"/>
                <w:sz w:val="24"/>
                <w:szCs w:val="24"/>
              </w:rPr>
            </w:pPr>
            <w:r w:rsidRPr="00B01FB7">
              <w:rPr>
                <w:i/>
                <w:iCs/>
                <w:color w:val="000000"/>
                <w:sz w:val="24"/>
                <w:szCs w:val="24"/>
              </w:rPr>
              <w:t>My question is whether the new method has some weak points as compared with the old one?</w:t>
            </w:r>
          </w:p>
          <w:p w:rsidR="005C0DB1" w:rsidRPr="00B01FB7" w:rsidRDefault="005C0DB1" w:rsidP="008D4C02">
            <w:pPr>
              <w:rPr>
                <w:color w:val="000000"/>
                <w:sz w:val="24"/>
                <w:szCs w:val="24"/>
              </w:rPr>
            </w:pPr>
          </w:p>
          <w:p w:rsidR="005C0DB1" w:rsidRPr="00B01FB7" w:rsidRDefault="005C0DB1" w:rsidP="008D4C02">
            <w:pPr>
              <w:rPr>
                <w:color w:val="000000"/>
                <w:sz w:val="24"/>
                <w:szCs w:val="24"/>
              </w:rPr>
            </w:pPr>
            <w:r w:rsidRPr="00B01FB7">
              <w:rPr>
                <w:color w:val="000000"/>
                <w:sz w:val="24"/>
                <w:szCs w:val="24"/>
              </w:rPr>
              <w:t>(after the answer)</w:t>
            </w:r>
          </w:p>
          <w:p w:rsidR="005C0DB1" w:rsidRPr="00B01FB7" w:rsidRDefault="005C0DB1" w:rsidP="008D4C02">
            <w:pPr>
              <w:rPr>
                <w:i/>
                <w:iCs/>
                <w:color w:val="000000"/>
                <w:sz w:val="24"/>
                <w:szCs w:val="24"/>
              </w:rPr>
            </w:pPr>
            <w:r w:rsidRPr="00B01FB7">
              <w:rPr>
                <w:i/>
                <w:iCs/>
                <w:color w:val="000000"/>
                <w:sz w:val="24"/>
                <w:szCs w:val="24"/>
              </w:rPr>
              <w:t xml:space="preserve">Yes, I got it. Thank you very much for your answer. </w:t>
            </w:r>
          </w:p>
          <w:p w:rsidR="005C0DB1" w:rsidRPr="00B01FB7" w:rsidRDefault="005C0DB1" w:rsidP="008D4C02">
            <w:pPr>
              <w:rPr>
                <w:color w:val="000000"/>
                <w:sz w:val="24"/>
                <w:szCs w:val="24"/>
              </w:rPr>
            </w:pPr>
          </w:p>
        </w:tc>
        <w:tc>
          <w:tcPr>
            <w:tcW w:w="4140" w:type="dxa"/>
          </w:tcPr>
          <w:p w:rsidR="005C0DB1" w:rsidRPr="00B01FB7" w:rsidRDefault="005C0DB1" w:rsidP="008D4C02">
            <w:pPr>
              <w:numPr>
                <w:ilvl w:val="0"/>
                <w:numId w:val="1"/>
              </w:numPr>
              <w:rPr>
                <w:color w:val="000000"/>
                <w:sz w:val="24"/>
                <w:szCs w:val="24"/>
              </w:rPr>
            </w:pPr>
            <w:r w:rsidRPr="00B01FB7">
              <w:rPr>
                <w:color w:val="000000"/>
                <w:sz w:val="24"/>
                <w:szCs w:val="24"/>
              </w:rPr>
              <w:t>Signaling you want to ask a question</w:t>
            </w:r>
          </w:p>
          <w:p w:rsidR="005C0DB1" w:rsidRPr="00B01FB7" w:rsidRDefault="005C0DB1" w:rsidP="004F05E2">
            <w:pPr>
              <w:ind w:firstLineChars="100" w:firstLine="240"/>
              <w:rPr>
                <w:color w:val="000000"/>
                <w:sz w:val="24"/>
                <w:szCs w:val="24"/>
              </w:rPr>
            </w:pPr>
          </w:p>
          <w:p w:rsidR="005C0DB1" w:rsidRPr="00B01FB7" w:rsidRDefault="005C0DB1" w:rsidP="008D4C02">
            <w:pPr>
              <w:numPr>
                <w:ilvl w:val="0"/>
                <w:numId w:val="1"/>
              </w:numPr>
              <w:rPr>
                <w:color w:val="000000"/>
                <w:sz w:val="24"/>
                <w:szCs w:val="24"/>
              </w:rPr>
            </w:pPr>
            <w:r w:rsidRPr="00B01FB7">
              <w:rPr>
                <w:color w:val="000000"/>
                <w:sz w:val="24"/>
                <w:szCs w:val="24"/>
              </w:rPr>
              <w:t>Expressing your appreciation</w:t>
            </w:r>
          </w:p>
          <w:p w:rsidR="005C0DB1" w:rsidRDefault="005C0DB1" w:rsidP="004F05E2">
            <w:pPr>
              <w:ind w:firstLineChars="100" w:firstLine="240"/>
              <w:rPr>
                <w:color w:val="000000"/>
                <w:sz w:val="24"/>
                <w:szCs w:val="24"/>
              </w:rPr>
            </w:pPr>
          </w:p>
          <w:p w:rsidR="005C0DB1" w:rsidRDefault="005C0DB1" w:rsidP="004F05E2">
            <w:pPr>
              <w:ind w:firstLineChars="100" w:firstLine="240"/>
              <w:rPr>
                <w:color w:val="000000"/>
                <w:sz w:val="24"/>
                <w:szCs w:val="24"/>
              </w:rPr>
            </w:pPr>
          </w:p>
          <w:p w:rsidR="005C0DB1" w:rsidRPr="00B01FB7" w:rsidRDefault="005C0DB1" w:rsidP="004F05E2">
            <w:pPr>
              <w:numPr>
                <w:ins w:id="3" w:author="Unknown" w:date="2013-08-19T20:38:00Z"/>
              </w:numPr>
              <w:ind w:firstLineChars="100" w:firstLine="240"/>
              <w:rPr>
                <w:color w:val="000000"/>
                <w:sz w:val="24"/>
                <w:szCs w:val="24"/>
              </w:rPr>
            </w:pPr>
          </w:p>
          <w:p w:rsidR="005C0DB1" w:rsidRPr="00B01FB7" w:rsidRDefault="005C0DB1" w:rsidP="008D4C02">
            <w:pPr>
              <w:numPr>
                <w:ilvl w:val="0"/>
                <w:numId w:val="1"/>
              </w:numPr>
              <w:rPr>
                <w:color w:val="000000"/>
                <w:sz w:val="24"/>
                <w:szCs w:val="24"/>
              </w:rPr>
            </w:pPr>
            <w:r w:rsidRPr="00B01FB7">
              <w:rPr>
                <w:color w:val="000000"/>
                <w:sz w:val="24"/>
                <w:szCs w:val="24"/>
              </w:rPr>
              <w:t>Asking a specific question</w:t>
            </w:r>
          </w:p>
          <w:p w:rsidR="005C0DB1" w:rsidRDefault="005C0DB1" w:rsidP="004F05E2">
            <w:pPr>
              <w:ind w:firstLineChars="100" w:firstLine="240"/>
              <w:rPr>
                <w:color w:val="000000"/>
                <w:sz w:val="24"/>
                <w:szCs w:val="24"/>
              </w:rPr>
            </w:pPr>
          </w:p>
          <w:p w:rsidR="005C0DB1" w:rsidRDefault="005C0DB1" w:rsidP="004F05E2">
            <w:pPr>
              <w:ind w:firstLineChars="100" w:firstLine="240"/>
              <w:rPr>
                <w:color w:val="000000"/>
                <w:sz w:val="24"/>
                <w:szCs w:val="24"/>
              </w:rPr>
            </w:pPr>
          </w:p>
          <w:p w:rsidR="005C0DB1" w:rsidRPr="00B01FB7" w:rsidRDefault="005C0DB1" w:rsidP="004F05E2">
            <w:pPr>
              <w:numPr>
                <w:ins w:id="4" w:author="Unknown" w:date="2013-08-19T20:38:00Z"/>
              </w:numPr>
              <w:ind w:firstLineChars="100" w:firstLine="240"/>
              <w:rPr>
                <w:color w:val="000000"/>
                <w:sz w:val="24"/>
                <w:szCs w:val="24"/>
              </w:rPr>
            </w:pPr>
          </w:p>
          <w:p w:rsidR="005C0DB1" w:rsidRPr="00B01FB7" w:rsidRDefault="005C0DB1" w:rsidP="008D4C02">
            <w:pPr>
              <w:numPr>
                <w:ilvl w:val="0"/>
                <w:numId w:val="1"/>
              </w:numPr>
              <w:rPr>
                <w:color w:val="000000"/>
                <w:sz w:val="24"/>
                <w:szCs w:val="24"/>
              </w:rPr>
            </w:pPr>
            <w:r w:rsidRPr="00B01FB7">
              <w:rPr>
                <w:color w:val="000000"/>
                <w:sz w:val="24"/>
                <w:szCs w:val="24"/>
              </w:rPr>
              <w:t>Giving your feedback</w:t>
            </w:r>
          </w:p>
          <w:p w:rsidR="005C0DB1" w:rsidRPr="00B01FB7" w:rsidRDefault="005C0DB1" w:rsidP="004F05E2">
            <w:pPr>
              <w:ind w:firstLineChars="100" w:firstLine="240"/>
              <w:rPr>
                <w:color w:val="000000"/>
                <w:sz w:val="24"/>
                <w:szCs w:val="24"/>
              </w:rPr>
            </w:pPr>
          </w:p>
        </w:tc>
      </w:tr>
    </w:tbl>
    <w:p w:rsidR="005C0DB1" w:rsidRPr="00B01FB7" w:rsidRDefault="005C0DB1" w:rsidP="003421E1">
      <w:pPr>
        <w:rPr>
          <w:sz w:val="24"/>
          <w:szCs w:val="24"/>
        </w:rPr>
      </w:pPr>
    </w:p>
    <w:p w:rsidR="005C0DB1" w:rsidRPr="00B01FB7" w:rsidRDefault="005C0DB1" w:rsidP="003421E1">
      <w:pPr>
        <w:pStyle w:val="1"/>
        <w:spacing w:line="360" w:lineRule="auto"/>
        <w:ind w:firstLineChars="0" w:firstLine="0"/>
        <w:outlineLvl w:val="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 Six </w:t>
      </w:r>
      <w:r w:rsidRPr="00B01FB7">
        <w:rPr>
          <w:rFonts w:ascii="Times New Roman" w:hAnsi="Times New Roman" w:cs="Times New Roman"/>
          <w:b/>
          <w:bCs/>
          <w:color w:val="000000"/>
          <w:sz w:val="24"/>
          <w:szCs w:val="24"/>
        </w:rPr>
        <w:t>Steps of Answering a Question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3"/>
        <w:gridCol w:w="3755"/>
      </w:tblGrid>
      <w:tr w:rsidR="005C0DB1" w:rsidRPr="00B01FB7">
        <w:tc>
          <w:tcPr>
            <w:tcW w:w="5508" w:type="dxa"/>
          </w:tcPr>
          <w:p w:rsidR="005C0DB1" w:rsidRPr="00B01FB7" w:rsidRDefault="005C0DB1" w:rsidP="008D4C02">
            <w:pPr>
              <w:rPr>
                <w:color w:val="000000"/>
                <w:sz w:val="24"/>
                <w:szCs w:val="24"/>
              </w:rPr>
            </w:pPr>
            <w:r w:rsidRPr="00B01FB7">
              <w:rPr>
                <w:color w:val="000000"/>
                <w:sz w:val="24"/>
                <w:szCs w:val="24"/>
              </w:rPr>
              <w:t>If some listeners raise their hands to ask questions.</w:t>
            </w:r>
          </w:p>
          <w:p w:rsidR="005C0DB1" w:rsidRPr="00B01FB7" w:rsidRDefault="005C0DB1" w:rsidP="008D4C02">
            <w:pPr>
              <w:rPr>
                <w:color w:val="000000"/>
                <w:sz w:val="24"/>
                <w:szCs w:val="24"/>
              </w:rPr>
            </w:pPr>
            <w:r w:rsidRPr="00B01FB7">
              <w:rPr>
                <w:color w:val="000000"/>
                <w:sz w:val="24"/>
                <w:szCs w:val="24"/>
              </w:rPr>
              <w:t>If questions are written on a slip of paper.</w:t>
            </w:r>
          </w:p>
          <w:p w:rsidR="005C0DB1" w:rsidRPr="00B01FB7" w:rsidRDefault="005C0DB1" w:rsidP="008D4C02">
            <w:pPr>
              <w:rPr>
                <w:color w:val="000000"/>
                <w:sz w:val="24"/>
                <w:szCs w:val="24"/>
              </w:rPr>
            </w:pPr>
          </w:p>
          <w:p w:rsidR="005C0DB1" w:rsidRPr="00B01FB7" w:rsidRDefault="005C0DB1" w:rsidP="008D4C02">
            <w:pPr>
              <w:rPr>
                <w:color w:val="000000"/>
                <w:sz w:val="24"/>
                <w:szCs w:val="24"/>
              </w:rPr>
            </w:pPr>
            <w:r w:rsidRPr="00B01FB7">
              <w:rPr>
                <w:color w:val="000000"/>
                <w:sz w:val="24"/>
                <w:szCs w:val="24"/>
              </w:rPr>
              <w:lastRenderedPageBreak/>
              <w:t>Question: …</w:t>
            </w:r>
          </w:p>
          <w:p w:rsidR="005C0DB1" w:rsidRPr="00B01FB7" w:rsidRDefault="005C0DB1" w:rsidP="008D4C02">
            <w:pPr>
              <w:rPr>
                <w:i/>
                <w:iCs/>
                <w:color w:val="000000"/>
                <w:sz w:val="24"/>
                <w:szCs w:val="24"/>
              </w:rPr>
            </w:pPr>
            <w:r w:rsidRPr="00B01FB7">
              <w:rPr>
                <w:i/>
                <w:iCs/>
                <w:color w:val="000000"/>
                <w:sz w:val="24"/>
                <w:szCs w:val="24"/>
              </w:rPr>
              <w:t>Sorry, I didn’t catch it clearly. Could you please say that again?</w:t>
            </w:r>
          </w:p>
          <w:p w:rsidR="005C0DB1" w:rsidRPr="00B01FB7" w:rsidRDefault="005C0DB1" w:rsidP="008D4C02">
            <w:pPr>
              <w:rPr>
                <w:i/>
                <w:iCs/>
                <w:color w:val="000000"/>
                <w:sz w:val="24"/>
                <w:szCs w:val="24"/>
              </w:rPr>
            </w:pPr>
            <w:r w:rsidRPr="00B01FB7">
              <w:rPr>
                <w:i/>
                <w:iCs/>
                <w:color w:val="000000"/>
                <w:sz w:val="24"/>
                <w:szCs w:val="24"/>
              </w:rPr>
              <w:t>Sorry, I’m not quite sure of your question. Could I understand your question like this: …?</w:t>
            </w:r>
          </w:p>
          <w:p w:rsidR="005C0DB1" w:rsidRPr="00B01FB7" w:rsidRDefault="005C0DB1" w:rsidP="008D4C02">
            <w:pPr>
              <w:rPr>
                <w:i/>
                <w:iCs/>
                <w:color w:val="000000"/>
                <w:sz w:val="24"/>
                <w:szCs w:val="24"/>
              </w:rPr>
            </w:pPr>
          </w:p>
          <w:p w:rsidR="005C0DB1" w:rsidRPr="00B01FB7" w:rsidRDefault="005C0DB1" w:rsidP="008D4C02">
            <w:pPr>
              <w:rPr>
                <w:i/>
                <w:iCs/>
                <w:color w:val="000000"/>
                <w:sz w:val="24"/>
                <w:szCs w:val="24"/>
              </w:rPr>
            </w:pPr>
            <w:r w:rsidRPr="00B01FB7">
              <w:rPr>
                <w:i/>
                <w:iCs/>
                <w:color w:val="000000"/>
                <w:sz w:val="24"/>
                <w:szCs w:val="24"/>
              </w:rPr>
              <w:t xml:space="preserve">That’s an interesting question. </w:t>
            </w:r>
          </w:p>
          <w:p w:rsidR="005C0DB1" w:rsidRPr="00B01FB7" w:rsidRDefault="005C0DB1" w:rsidP="008D4C02">
            <w:pPr>
              <w:rPr>
                <w:i/>
                <w:iCs/>
                <w:color w:val="000000"/>
                <w:sz w:val="24"/>
                <w:szCs w:val="24"/>
              </w:rPr>
            </w:pPr>
          </w:p>
          <w:p w:rsidR="005C0DB1" w:rsidRPr="00B01FB7" w:rsidRDefault="005C0DB1" w:rsidP="008D4C02">
            <w:pPr>
              <w:rPr>
                <w:i/>
                <w:iCs/>
                <w:color w:val="000000"/>
                <w:sz w:val="24"/>
                <w:szCs w:val="24"/>
              </w:rPr>
            </w:pPr>
            <w:r w:rsidRPr="00B01FB7">
              <w:rPr>
                <w:color w:val="000000"/>
                <w:sz w:val="24"/>
                <w:szCs w:val="24"/>
              </w:rPr>
              <w:t>(Question:</w:t>
            </w:r>
            <w:r w:rsidRPr="00B01FB7">
              <w:rPr>
                <w:i/>
                <w:iCs/>
                <w:color w:val="000000"/>
                <w:sz w:val="24"/>
                <w:szCs w:val="24"/>
              </w:rPr>
              <w:t xml:space="preserve"> In your experiment, which is the most important factor, the temperature, the humidity, or any other factors?</w:t>
            </w:r>
            <w:r w:rsidRPr="00B01FB7">
              <w:rPr>
                <w:color w:val="000000"/>
                <w:sz w:val="24"/>
                <w:szCs w:val="24"/>
              </w:rPr>
              <w:t>)</w:t>
            </w:r>
          </w:p>
          <w:p w:rsidR="005C0DB1" w:rsidRPr="00B01FB7" w:rsidRDefault="005C0DB1" w:rsidP="008D4C02">
            <w:pPr>
              <w:rPr>
                <w:i/>
                <w:iCs/>
                <w:color w:val="000000"/>
                <w:sz w:val="24"/>
                <w:szCs w:val="24"/>
              </w:rPr>
            </w:pPr>
            <w:r w:rsidRPr="00B01FB7">
              <w:rPr>
                <w:color w:val="000000"/>
                <w:sz w:val="24"/>
                <w:szCs w:val="24"/>
              </w:rPr>
              <w:t xml:space="preserve">Repetition: </w:t>
            </w:r>
            <w:r w:rsidRPr="00B01FB7">
              <w:rPr>
                <w:i/>
                <w:iCs/>
                <w:color w:val="000000"/>
                <w:sz w:val="24"/>
                <w:szCs w:val="24"/>
              </w:rPr>
              <w:t xml:space="preserve">This lady would like to know which </w:t>
            </w:r>
            <w:proofErr w:type="gramStart"/>
            <w:r w:rsidRPr="00B01FB7">
              <w:rPr>
                <w:i/>
                <w:iCs/>
                <w:color w:val="000000"/>
                <w:sz w:val="24"/>
                <w:szCs w:val="24"/>
              </w:rPr>
              <w:t>is the most important factor in my experiment</w:t>
            </w:r>
            <w:proofErr w:type="gramEnd"/>
            <w:r w:rsidRPr="00B01FB7">
              <w:rPr>
                <w:i/>
                <w:iCs/>
                <w:color w:val="000000"/>
                <w:sz w:val="24"/>
                <w:szCs w:val="24"/>
              </w:rPr>
              <w:t xml:space="preserve">, the temperature, the humidity, or any other factors. </w:t>
            </w:r>
          </w:p>
          <w:p w:rsidR="005C0DB1" w:rsidRPr="00B01FB7" w:rsidRDefault="005C0DB1" w:rsidP="008D4C02">
            <w:pPr>
              <w:rPr>
                <w:i/>
                <w:iCs/>
                <w:color w:val="000000"/>
                <w:sz w:val="24"/>
                <w:szCs w:val="24"/>
              </w:rPr>
            </w:pPr>
          </w:p>
          <w:p w:rsidR="005C0DB1" w:rsidRPr="00B01FB7" w:rsidRDefault="005C0DB1" w:rsidP="008D4C02">
            <w:pPr>
              <w:rPr>
                <w:i/>
                <w:iCs/>
                <w:color w:val="000000"/>
                <w:sz w:val="24"/>
                <w:szCs w:val="24"/>
              </w:rPr>
            </w:pPr>
            <w:r w:rsidRPr="00B01FB7">
              <w:rPr>
                <w:i/>
                <w:iCs/>
                <w:color w:val="000000"/>
                <w:sz w:val="24"/>
                <w:szCs w:val="24"/>
              </w:rPr>
              <w:t xml:space="preserve">It is hard to say which one is more important, because all these factors are closely interrelated and a slight change in one factor will cause a huge difference in the result. </w:t>
            </w:r>
          </w:p>
          <w:p w:rsidR="005C0DB1" w:rsidRDefault="005C0DB1" w:rsidP="008D4C02">
            <w:pPr>
              <w:rPr>
                <w:i/>
                <w:iCs/>
                <w:color w:val="000000"/>
                <w:sz w:val="24"/>
                <w:szCs w:val="24"/>
              </w:rPr>
            </w:pPr>
          </w:p>
          <w:p w:rsidR="005C0DB1" w:rsidRPr="00B01FB7" w:rsidRDefault="005C0DB1" w:rsidP="008D4C02">
            <w:pPr>
              <w:rPr>
                <w:i/>
                <w:iCs/>
                <w:color w:val="000000"/>
                <w:sz w:val="24"/>
                <w:szCs w:val="24"/>
              </w:rPr>
            </w:pPr>
            <w:r w:rsidRPr="00B01FB7">
              <w:rPr>
                <w:i/>
                <w:iCs/>
                <w:color w:val="000000"/>
                <w:sz w:val="24"/>
                <w:szCs w:val="24"/>
              </w:rPr>
              <w:t xml:space="preserve">I don’t know whether this answered your question or not. </w:t>
            </w:r>
          </w:p>
        </w:tc>
        <w:tc>
          <w:tcPr>
            <w:tcW w:w="4140" w:type="dxa"/>
          </w:tcPr>
          <w:p w:rsidR="005C0DB1" w:rsidRPr="00B01FB7" w:rsidRDefault="005C0DB1" w:rsidP="008D4C02">
            <w:pPr>
              <w:numPr>
                <w:ilvl w:val="0"/>
                <w:numId w:val="2"/>
              </w:numPr>
              <w:rPr>
                <w:color w:val="000000"/>
                <w:sz w:val="24"/>
                <w:szCs w:val="24"/>
              </w:rPr>
            </w:pPr>
            <w:r w:rsidRPr="00B01FB7">
              <w:rPr>
                <w:color w:val="000000"/>
                <w:sz w:val="24"/>
                <w:szCs w:val="24"/>
              </w:rPr>
              <w:lastRenderedPageBreak/>
              <w:t>Choosing a questioner</w:t>
            </w:r>
          </w:p>
          <w:p w:rsidR="005C0DB1" w:rsidRDefault="005C0DB1" w:rsidP="004F05E2">
            <w:pPr>
              <w:ind w:firstLineChars="100" w:firstLine="240"/>
              <w:rPr>
                <w:color w:val="000000"/>
                <w:sz w:val="24"/>
                <w:szCs w:val="24"/>
              </w:rPr>
            </w:pPr>
          </w:p>
          <w:p w:rsidR="005C0DB1" w:rsidRDefault="005C0DB1" w:rsidP="004F05E2">
            <w:pPr>
              <w:ind w:firstLineChars="100" w:firstLine="240"/>
              <w:rPr>
                <w:color w:val="000000"/>
                <w:sz w:val="24"/>
                <w:szCs w:val="24"/>
              </w:rPr>
            </w:pPr>
          </w:p>
          <w:p w:rsidR="005C0DB1" w:rsidRPr="00B01FB7" w:rsidRDefault="005C0DB1" w:rsidP="004F05E2">
            <w:pPr>
              <w:ind w:firstLineChars="100" w:firstLine="240"/>
              <w:rPr>
                <w:color w:val="000000"/>
                <w:sz w:val="24"/>
                <w:szCs w:val="24"/>
              </w:rPr>
            </w:pPr>
          </w:p>
          <w:p w:rsidR="005C0DB1" w:rsidRPr="00B01FB7" w:rsidRDefault="005C0DB1" w:rsidP="008D4C02">
            <w:pPr>
              <w:numPr>
                <w:ilvl w:val="0"/>
                <w:numId w:val="2"/>
              </w:numPr>
              <w:rPr>
                <w:color w:val="000000"/>
                <w:sz w:val="24"/>
                <w:szCs w:val="24"/>
              </w:rPr>
            </w:pPr>
            <w:r w:rsidRPr="00B01FB7">
              <w:rPr>
                <w:color w:val="000000"/>
                <w:sz w:val="24"/>
                <w:szCs w:val="24"/>
              </w:rPr>
              <w:lastRenderedPageBreak/>
              <w:t>Listening carefully to the question</w:t>
            </w:r>
          </w:p>
          <w:p w:rsidR="005C0DB1" w:rsidRPr="00B01FB7" w:rsidRDefault="005C0DB1" w:rsidP="004F05E2">
            <w:pPr>
              <w:ind w:firstLineChars="100" w:firstLine="240"/>
              <w:rPr>
                <w:color w:val="000000"/>
                <w:sz w:val="24"/>
                <w:szCs w:val="24"/>
              </w:rPr>
            </w:pPr>
          </w:p>
          <w:p w:rsidR="005C0DB1" w:rsidRDefault="005C0DB1" w:rsidP="004F05E2">
            <w:pPr>
              <w:ind w:firstLineChars="100" w:firstLine="240"/>
              <w:rPr>
                <w:color w:val="000000"/>
                <w:sz w:val="24"/>
                <w:szCs w:val="24"/>
              </w:rPr>
            </w:pPr>
          </w:p>
          <w:p w:rsidR="005C0DB1" w:rsidRDefault="005C0DB1" w:rsidP="004F05E2">
            <w:pPr>
              <w:ind w:firstLineChars="100" w:firstLine="240"/>
              <w:rPr>
                <w:color w:val="000000"/>
                <w:sz w:val="24"/>
                <w:szCs w:val="24"/>
              </w:rPr>
            </w:pPr>
          </w:p>
          <w:p w:rsidR="005C0DB1" w:rsidRDefault="005C0DB1" w:rsidP="004F05E2">
            <w:pPr>
              <w:ind w:firstLineChars="100" w:firstLine="240"/>
              <w:rPr>
                <w:color w:val="000000"/>
                <w:sz w:val="24"/>
                <w:szCs w:val="24"/>
              </w:rPr>
            </w:pPr>
          </w:p>
          <w:p w:rsidR="005C0DB1" w:rsidRPr="00B01FB7" w:rsidRDefault="005C0DB1" w:rsidP="008D4C02">
            <w:pPr>
              <w:numPr>
                <w:ilvl w:val="0"/>
                <w:numId w:val="2"/>
              </w:numPr>
              <w:rPr>
                <w:color w:val="000000"/>
                <w:sz w:val="24"/>
                <w:szCs w:val="24"/>
              </w:rPr>
            </w:pPr>
            <w:r w:rsidRPr="00B01FB7">
              <w:rPr>
                <w:color w:val="000000"/>
                <w:sz w:val="24"/>
                <w:szCs w:val="24"/>
              </w:rPr>
              <w:t>Welcoming the question</w:t>
            </w:r>
          </w:p>
          <w:p w:rsidR="005C0DB1" w:rsidRDefault="005C0DB1" w:rsidP="004F05E2">
            <w:pPr>
              <w:ind w:firstLineChars="100" w:firstLine="240"/>
              <w:rPr>
                <w:color w:val="000000"/>
                <w:sz w:val="24"/>
                <w:szCs w:val="24"/>
              </w:rPr>
            </w:pPr>
          </w:p>
          <w:p w:rsidR="005C0DB1" w:rsidRPr="00B01FB7" w:rsidRDefault="005C0DB1" w:rsidP="004F05E2">
            <w:pPr>
              <w:ind w:firstLineChars="100" w:firstLine="240"/>
              <w:rPr>
                <w:color w:val="000000"/>
                <w:sz w:val="24"/>
                <w:szCs w:val="24"/>
              </w:rPr>
            </w:pPr>
          </w:p>
          <w:p w:rsidR="005C0DB1" w:rsidRPr="00B01FB7" w:rsidRDefault="005C0DB1" w:rsidP="008D4C02">
            <w:pPr>
              <w:numPr>
                <w:ilvl w:val="0"/>
                <w:numId w:val="2"/>
              </w:numPr>
              <w:rPr>
                <w:color w:val="000000"/>
                <w:sz w:val="24"/>
                <w:szCs w:val="24"/>
              </w:rPr>
            </w:pPr>
            <w:r w:rsidRPr="00B01FB7">
              <w:rPr>
                <w:color w:val="000000"/>
                <w:sz w:val="24"/>
                <w:szCs w:val="24"/>
              </w:rPr>
              <w:t>Repeating the question</w:t>
            </w:r>
          </w:p>
          <w:p w:rsidR="005C0DB1" w:rsidRDefault="005C0DB1" w:rsidP="004F05E2">
            <w:pPr>
              <w:ind w:firstLineChars="100" w:firstLine="240"/>
              <w:rPr>
                <w:color w:val="000000"/>
                <w:sz w:val="24"/>
                <w:szCs w:val="24"/>
              </w:rPr>
            </w:pPr>
          </w:p>
          <w:p w:rsidR="005C0DB1" w:rsidRDefault="005C0DB1" w:rsidP="004F05E2">
            <w:pPr>
              <w:ind w:firstLineChars="100" w:firstLine="240"/>
              <w:rPr>
                <w:color w:val="000000"/>
                <w:sz w:val="24"/>
                <w:szCs w:val="24"/>
              </w:rPr>
            </w:pPr>
          </w:p>
          <w:p w:rsidR="005C0DB1" w:rsidRDefault="005C0DB1" w:rsidP="004F05E2">
            <w:pPr>
              <w:ind w:firstLineChars="100" w:firstLine="240"/>
              <w:rPr>
                <w:color w:val="000000"/>
                <w:sz w:val="24"/>
                <w:szCs w:val="24"/>
              </w:rPr>
            </w:pPr>
          </w:p>
          <w:p w:rsidR="005C0DB1" w:rsidRDefault="005C0DB1" w:rsidP="004F05E2">
            <w:pPr>
              <w:ind w:firstLineChars="100" w:firstLine="240"/>
              <w:rPr>
                <w:color w:val="000000"/>
                <w:sz w:val="24"/>
                <w:szCs w:val="24"/>
              </w:rPr>
            </w:pPr>
          </w:p>
          <w:p w:rsidR="005C0DB1" w:rsidRDefault="005C0DB1" w:rsidP="004F05E2">
            <w:pPr>
              <w:ind w:firstLineChars="100" w:firstLine="240"/>
              <w:rPr>
                <w:color w:val="000000"/>
                <w:sz w:val="24"/>
                <w:szCs w:val="24"/>
              </w:rPr>
            </w:pPr>
          </w:p>
          <w:p w:rsidR="005C0DB1" w:rsidRPr="00B01FB7" w:rsidRDefault="005C0DB1" w:rsidP="008D4C02">
            <w:pPr>
              <w:rPr>
                <w:color w:val="000000"/>
                <w:sz w:val="24"/>
                <w:szCs w:val="24"/>
              </w:rPr>
            </w:pPr>
          </w:p>
          <w:p w:rsidR="005C0DB1" w:rsidRPr="00B01FB7" w:rsidRDefault="005C0DB1" w:rsidP="008D4C02">
            <w:pPr>
              <w:numPr>
                <w:ilvl w:val="0"/>
                <w:numId w:val="2"/>
              </w:numPr>
              <w:rPr>
                <w:color w:val="000000"/>
                <w:sz w:val="24"/>
                <w:szCs w:val="24"/>
              </w:rPr>
            </w:pPr>
            <w:r w:rsidRPr="00B01FB7">
              <w:rPr>
                <w:color w:val="000000"/>
                <w:sz w:val="24"/>
                <w:szCs w:val="24"/>
              </w:rPr>
              <w:t>Answering concisely</w:t>
            </w:r>
          </w:p>
          <w:p w:rsidR="005C0DB1" w:rsidRDefault="005C0DB1" w:rsidP="008D4C02">
            <w:pPr>
              <w:rPr>
                <w:color w:val="000000"/>
                <w:sz w:val="24"/>
                <w:szCs w:val="24"/>
              </w:rPr>
            </w:pPr>
          </w:p>
          <w:p w:rsidR="005C0DB1" w:rsidRDefault="005C0DB1" w:rsidP="008D4C02">
            <w:pPr>
              <w:rPr>
                <w:color w:val="000000"/>
                <w:sz w:val="24"/>
                <w:szCs w:val="24"/>
              </w:rPr>
            </w:pPr>
          </w:p>
          <w:p w:rsidR="005C0DB1" w:rsidRPr="00B01FB7" w:rsidRDefault="005C0DB1" w:rsidP="008D4C02">
            <w:pPr>
              <w:rPr>
                <w:color w:val="000000"/>
                <w:sz w:val="24"/>
                <w:szCs w:val="24"/>
              </w:rPr>
            </w:pPr>
          </w:p>
          <w:p w:rsidR="005C0DB1" w:rsidRDefault="005C0DB1" w:rsidP="008D4C02">
            <w:pPr>
              <w:rPr>
                <w:color w:val="000000"/>
                <w:sz w:val="24"/>
                <w:szCs w:val="24"/>
              </w:rPr>
            </w:pPr>
          </w:p>
          <w:p w:rsidR="005C0DB1" w:rsidRPr="003421E1" w:rsidRDefault="005C0DB1" w:rsidP="003421E1">
            <w:pPr>
              <w:numPr>
                <w:ilvl w:val="0"/>
                <w:numId w:val="2"/>
              </w:numPr>
              <w:rPr>
                <w:color w:val="000000"/>
                <w:sz w:val="24"/>
                <w:szCs w:val="24"/>
              </w:rPr>
            </w:pPr>
            <w:r w:rsidRPr="00B01FB7">
              <w:rPr>
                <w:color w:val="000000"/>
                <w:sz w:val="24"/>
                <w:szCs w:val="24"/>
              </w:rPr>
              <w:t>Asking the questioner for feedback</w:t>
            </w:r>
          </w:p>
        </w:tc>
      </w:tr>
    </w:tbl>
    <w:p w:rsidR="005C0DB1" w:rsidRDefault="005C0DB1" w:rsidP="003421E1">
      <w:pPr>
        <w:rPr>
          <w:b/>
          <w:bCs/>
          <w:sz w:val="24"/>
          <w:szCs w:val="24"/>
        </w:rPr>
      </w:pPr>
    </w:p>
    <w:p w:rsidR="005C0DB1" w:rsidRPr="003421E1" w:rsidRDefault="005C0DB1" w:rsidP="003421E1">
      <w:pPr>
        <w:rPr>
          <w:b/>
          <w:bCs/>
          <w:sz w:val="24"/>
          <w:szCs w:val="24"/>
        </w:rPr>
      </w:pPr>
      <w:r>
        <w:rPr>
          <w:b/>
          <w:bCs/>
          <w:sz w:val="24"/>
          <w:szCs w:val="24"/>
        </w:rPr>
        <w:t xml:space="preserve">3. </w:t>
      </w:r>
      <w:r w:rsidRPr="003421E1">
        <w:rPr>
          <w:b/>
          <w:bCs/>
          <w:sz w:val="24"/>
          <w:szCs w:val="24"/>
        </w:rPr>
        <w:t>Useful Expressions</w:t>
      </w:r>
      <w:r>
        <w:rPr>
          <w:b/>
          <w:bCs/>
          <w:sz w:val="24"/>
          <w:szCs w:val="24"/>
        </w:rPr>
        <w:t xml:space="preserve"> for Q &amp; A</w:t>
      </w:r>
    </w:p>
    <w:p w:rsidR="005C0DB1" w:rsidRPr="00B01FB7" w:rsidRDefault="005C0DB1" w:rsidP="003421E1">
      <w:pPr>
        <w:outlineLvl w:val="0"/>
        <w:rPr>
          <w:b/>
          <w:bCs/>
          <w:color w:val="000000"/>
          <w:sz w:val="24"/>
          <w:szCs w:val="24"/>
        </w:rPr>
      </w:pPr>
      <w:r w:rsidRPr="00B01FB7">
        <w:rPr>
          <w:b/>
          <w:bCs/>
          <w:color w:val="000000"/>
          <w:sz w:val="24"/>
          <w:szCs w:val="24"/>
        </w:rPr>
        <w:t>Raising a question</w:t>
      </w:r>
    </w:p>
    <w:p w:rsidR="005C0DB1" w:rsidRPr="00B01FB7" w:rsidRDefault="005C0DB1" w:rsidP="003421E1">
      <w:pPr>
        <w:pStyle w:val="ListParagraph1"/>
        <w:ind w:firstLineChars="0" w:firstLine="0"/>
        <w:rPr>
          <w:rFonts w:ascii="Times New Roman" w:hAnsi="Times New Roman" w:cs="Times New Roman"/>
          <w:b/>
          <w:bCs/>
          <w:color w:val="000000"/>
          <w:sz w:val="24"/>
          <w:szCs w:val="24"/>
        </w:rPr>
      </w:pPr>
      <w:r w:rsidRPr="00B01FB7">
        <w:rPr>
          <w:rFonts w:ascii="Times New Roman" w:hAnsi="Times New Roman" w:cs="Times New Roman"/>
          <w:b/>
          <w:bCs/>
          <w:color w:val="000000"/>
          <w:sz w:val="24"/>
          <w:szCs w:val="24"/>
        </w:rPr>
        <w:t>1) Signaling you want to ask a question</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 xml:space="preserve">I’d like to ask Prof. Lee a question. / I have a question for Dr. Lee. </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Could I ask you a question, Prof. Lee?</w:t>
      </w:r>
    </w:p>
    <w:p w:rsidR="005C0DB1" w:rsidRPr="00B01FB7" w:rsidRDefault="005C0DB1" w:rsidP="003421E1">
      <w:pPr>
        <w:pStyle w:val="ListParagraph1"/>
        <w:ind w:firstLineChars="0" w:firstLine="0"/>
        <w:rPr>
          <w:rFonts w:ascii="Times New Roman" w:hAnsi="Times New Roman" w:cs="Times New Roman"/>
          <w:b/>
          <w:bCs/>
          <w:color w:val="000000"/>
          <w:sz w:val="24"/>
          <w:szCs w:val="24"/>
        </w:rPr>
      </w:pPr>
      <w:r w:rsidRPr="00B01FB7">
        <w:rPr>
          <w:rFonts w:ascii="Times New Roman" w:hAnsi="Times New Roman" w:cs="Times New Roman"/>
          <w:b/>
          <w:bCs/>
          <w:color w:val="000000"/>
          <w:sz w:val="24"/>
          <w:szCs w:val="24"/>
        </w:rPr>
        <w:t>2) Expressing your appreciation</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 xml:space="preserve">Dr. Lee, thank you very much for your insightful talk. </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Dr. Lee, your speech has deeply impressed me, especially … / I appreciate your point about …</w:t>
      </w:r>
    </w:p>
    <w:p w:rsidR="005C0DB1"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 xml:space="preserve">Dr. Lee, you did splendid work! </w:t>
      </w:r>
    </w:p>
    <w:p w:rsidR="005C0DB1" w:rsidRPr="00815993" w:rsidRDefault="005C0DB1" w:rsidP="00815993">
      <w:pPr>
        <w:pStyle w:val="ListParagraph1"/>
        <w:ind w:firstLineChars="0" w:firstLine="0"/>
        <w:rPr>
          <w:rFonts w:ascii="Times New Roman" w:hAnsi="Times New Roman" w:cs="Times New Roman"/>
          <w:b/>
          <w:bCs/>
          <w:color w:val="000000"/>
          <w:sz w:val="24"/>
          <w:szCs w:val="24"/>
        </w:rPr>
      </w:pPr>
      <w:r>
        <w:rPr>
          <w:rFonts w:ascii="Times New Roman" w:hAnsi="Times New Roman" w:cs="Times New Roman"/>
          <w:b/>
          <w:bCs/>
          <w:color w:val="000000"/>
          <w:sz w:val="24"/>
          <w:szCs w:val="24"/>
        </w:rPr>
        <w:t>3) Clarifying doubts</w:t>
      </w:r>
    </w:p>
    <w:p w:rsidR="005C0DB1" w:rsidRPr="00815993" w:rsidRDefault="005C0DB1" w:rsidP="00815993">
      <w:pPr>
        <w:pStyle w:val="ListParagraph1"/>
        <w:numPr>
          <w:ilvl w:val="0"/>
          <w:numId w:val="3"/>
        </w:numPr>
        <w:ind w:firstLineChars="0"/>
        <w:rPr>
          <w:rFonts w:ascii="Times New Roman" w:hAnsi="Times New Roman" w:cs="Times New Roman"/>
          <w:color w:val="000000"/>
          <w:sz w:val="24"/>
          <w:szCs w:val="24"/>
        </w:rPr>
      </w:pPr>
      <w:r w:rsidRPr="00815993">
        <w:rPr>
          <w:rFonts w:ascii="Times New Roman" w:hAnsi="Times New Roman" w:cs="Times New Roman"/>
          <w:color w:val="000000"/>
          <w:sz w:val="24"/>
          <w:szCs w:val="24"/>
        </w:rPr>
        <w:t>Mr. Smith, what do you refer to by getting a peak value?</w:t>
      </w:r>
    </w:p>
    <w:p w:rsidR="005C0DB1" w:rsidRPr="00815993" w:rsidRDefault="005C0DB1" w:rsidP="00815993">
      <w:pPr>
        <w:pStyle w:val="ListParagraph1"/>
        <w:numPr>
          <w:ilvl w:val="0"/>
          <w:numId w:val="3"/>
        </w:numPr>
        <w:ind w:firstLineChars="0"/>
        <w:rPr>
          <w:rFonts w:ascii="Times New Roman" w:hAnsi="Times New Roman" w:cs="Times New Roman"/>
          <w:color w:val="000000"/>
          <w:sz w:val="24"/>
          <w:szCs w:val="24"/>
        </w:rPr>
      </w:pPr>
      <w:r w:rsidRPr="00815993">
        <w:rPr>
          <w:rFonts w:ascii="Times New Roman" w:hAnsi="Times New Roman" w:cs="Times New Roman"/>
          <w:color w:val="000000"/>
          <w:sz w:val="24"/>
          <w:szCs w:val="24"/>
        </w:rPr>
        <w:t>I don’t quite understand what you really mean by saying “…”. Can you explain it again?</w:t>
      </w:r>
    </w:p>
    <w:p w:rsidR="005C0DB1" w:rsidRPr="00815993" w:rsidRDefault="005C0DB1" w:rsidP="00815993">
      <w:pPr>
        <w:pStyle w:val="ListParagraph1"/>
        <w:numPr>
          <w:ilvl w:val="0"/>
          <w:numId w:val="3"/>
        </w:numPr>
        <w:ind w:firstLineChars="0"/>
        <w:rPr>
          <w:rFonts w:ascii="Times New Roman" w:hAnsi="Times New Roman" w:cs="Times New Roman"/>
          <w:color w:val="000000"/>
          <w:sz w:val="24"/>
          <w:szCs w:val="24"/>
        </w:rPr>
      </w:pPr>
      <w:r w:rsidRPr="00815993">
        <w:rPr>
          <w:rFonts w:ascii="Times New Roman" w:hAnsi="Times New Roman" w:cs="Times New Roman"/>
          <w:color w:val="000000"/>
          <w:sz w:val="24"/>
          <w:szCs w:val="24"/>
        </w:rPr>
        <w:t>Is it possible for you to show me again your last slide?</w:t>
      </w:r>
    </w:p>
    <w:p w:rsidR="005C0DB1" w:rsidRPr="00815993" w:rsidRDefault="005C0DB1" w:rsidP="00815993">
      <w:pPr>
        <w:pStyle w:val="ListParagraph1"/>
        <w:ind w:firstLineChars="0" w:firstLine="0"/>
        <w:rPr>
          <w:rFonts w:ascii="Times New Roman" w:hAnsi="Times New Roman" w:cs="Times New Roman"/>
          <w:b/>
          <w:bCs/>
          <w:color w:val="000000"/>
          <w:sz w:val="24"/>
          <w:szCs w:val="24"/>
        </w:rPr>
      </w:pPr>
      <w:r w:rsidRPr="00815993">
        <w:rPr>
          <w:rFonts w:ascii="Times New Roman" w:hAnsi="Times New Roman" w:cs="Times New Roman"/>
          <w:b/>
          <w:bCs/>
          <w:color w:val="000000"/>
          <w:sz w:val="24"/>
          <w:szCs w:val="24"/>
        </w:rPr>
        <w:t>4) Asking for additional information</w:t>
      </w:r>
    </w:p>
    <w:p w:rsidR="005C0DB1" w:rsidRPr="00815993" w:rsidRDefault="005C0DB1" w:rsidP="00815993">
      <w:pPr>
        <w:pStyle w:val="ListParagraph1"/>
        <w:numPr>
          <w:ilvl w:val="0"/>
          <w:numId w:val="3"/>
        </w:numPr>
        <w:ind w:firstLineChars="0"/>
        <w:rPr>
          <w:rFonts w:ascii="Times New Roman" w:hAnsi="Times New Roman" w:cs="Times New Roman"/>
          <w:color w:val="000000"/>
          <w:sz w:val="24"/>
          <w:szCs w:val="24"/>
        </w:rPr>
      </w:pPr>
      <w:r w:rsidRPr="00815993">
        <w:rPr>
          <w:rFonts w:ascii="Times New Roman" w:hAnsi="Times New Roman" w:cs="Times New Roman"/>
          <w:color w:val="000000"/>
          <w:sz w:val="24"/>
          <w:szCs w:val="24"/>
        </w:rPr>
        <w:t>You mentioned very briefly that … Would you please elaborate on that point?</w:t>
      </w:r>
    </w:p>
    <w:p w:rsidR="005C0DB1" w:rsidRPr="00815993" w:rsidRDefault="005C0DB1" w:rsidP="00815993">
      <w:pPr>
        <w:pStyle w:val="ListParagraph1"/>
        <w:numPr>
          <w:ilvl w:val="0"/>
          <w:numId w:val="3"/>
        </w:numPr>
        <w:ind w:firstLineChars="0"/>
        <w:rPr>
          <w:rFonts w:ascii="Times New Roman" w:hAnsi="Times New Roman" w:cs="Times New Roman"/>
          <w:color w:val="000000"/>
          <w:sz w:val="24"/>
          <w:szCs w:val="24"/>
        </w:rPr>
      </w:pPr>
      <w:r w:rsidRPr="00815993">
        <w:rPr>
          <w:rFonts w:ascii="Times New Roman" w:hAnsi="Times New Roman" w:cs="Times New Roman"/>
          <w:color w:val="000000"/>
          <w:sz w:val="24"/>
          <w:szCs w:val="24"/>
        </w:rPr>
        <w:t xml:space="preserve">I’m very interested in … Could you tell me exactly how </w:t>
      </w:r>
      <w:proofErr w:type="gramStart"/>
      <w:r w:rsidRPr="00815993">
        <w:rPr>
          <w:rFonts w:ascii="Times New Roman" w:hAnsi="Times New Roman" w:cs="Times New Roman"/>
          <w:color w:val="000000"/>
          <w:sz w:val="24"/>
          <w:szCs w:val="24"/>
        </w:rPr>
        <w:t>… ?</w:t>
      </w:r>
      <w:proofErr w:type="gramEnd"/>
      <w:r w:rsidRPr="00815993">
        <w:rPr>
          <w:rFonts w:ascii="Times New Roman" w:hAnsi="Times New Roman" w:cs="Times New Roman"/>
          <w:color w:val="000000"/>
          <w:sz w:val="24"/>
          <w:szCs w:val="24"/>
        </w:rPr>
        <w:t xml:space="preserve"> / Would you please say a few more words about …</w:t>
      </w:r>
      <w:r w:rsidRPr="00815993">
        <w:rPr>
          <w:rFonts w:ascii="Times New Roman" w:hAnsi="Times New Roman" w:cs="宋体" w:hint="eastAsia"/>
          <w:color w:val="000000"/>
          <w:sz w:val="24"/>
          <w:szCs w:val="24"/>
        </w:rPr>
        <w:t>，</w:t>
      </w:r>
      <w:r w:rsidRPr="00815993">
        <w:rPr>
          <w:rFonts w:ascii="Times New Roman" w:hAnsi="Times New Roman" w:cs="Times New Roman"/>
          <w:color w:val="000000"/>
          <w:sz w:val="24"/>
          <w:szCs w:val="24"/>
        </w:rPr>
        <w:t xml:space="preserve">particularly … </w:t>
      </w:r>
    </w:p>
    <w:p w:rsidR="005C0DB1" w:rsidRPr="00815993" w:rsidRDefault="005C0DB1" w:rsidP="00815993">
      <w:pPr>
        <w:pStyle w:val="ListParagraph1"/>
        <w:ind w:firstLineChars="0" w:firstLine="0"/>
        <w:rPr>
          <w:rFonts w:ascii="Times New Roman" w:hAnsi="Times New Roman" w:cs="Times New Roman"/>
          <w:b/>
          <w:bCs/>
          <w:color w:val="000000"/>
          <w:sz w:val="24"/>
          <w:szCs w:val="24"/>
        </w:rPr>
      </w:pPr>
      <w:r>
        <w:rPr>
          <w:rFonts w:ascii="Times New Roman" w:hAnsi="Times New Roman" w:cs="Times New Roman"/>
          <w:b/>
          <w:bCs/>
          <w:color w:val="000000"/>
          <w:sz w:val="24"/>
          <w:szCs w:val="24"/>
        </w:rPr>
        <w:t>5</w:t>
      </w:r>
      <w:r w:rsidRPr="00815993">
        <w:rPr>
          <w:rFonts w:ascii="Times New Roman" w:hAnsi="Times New Roman" w:cs="Times New Roman"/>
          <w:b/>
          <w:bCs/>
          <w:color w:val="000000"/>
          <w:sz w:val="24"/>
          <w:szCs w:val="24"/>
        </w:rPr>
        <w:t>) Expressing different opinions</w:t>
      </w:r>
    </w:p>
    <w:p w:rsidR="005C0DB1" w:rsidRPr="00815993" w:rsidRDefault="005C0DB1" w:rsidP="00815993">
      <w:pPr>
        <w:pStyle w:val="ListParagraph1"/>
        <w:numPr>
          <w:ilvl w:val="0"/>
          <w:numId w:val="3"/>
        </w:numPr>
        <w:ind w:firstLineChars="0"/>
        <w:rPr>
          <w:rFonts w:ascii="Times New Roman" w:hAnsi="Times New Roman" w:cs="Times New Roman"/>
          <w:color w:val="000000"/>
          <w:sz w:val="24"/>
          <w:szCs w:val="24"/>
        </w:rPr>
      </w:pPr>
      <w:r w:rsidRPr="00815993">
        <w:rPr>
          <w:rFonts w:ascii="Times New Roman" w:hAnsi="Times New Roman" w:cs="Times New Roman"/>
          <w:color w:val="000000"/>
          <w:sz w:val="24"/>
          <w:szCs w:val="24"/>
        </w:rPr>
        <w:lastRenderedPageBreak/>
        <w:t>If I am not mistaken, you said in your presentation that … However, as far as I know, … Would you please give us some explanation about this?</w:t>
      </w:r>
    </w:p>
    <w:p w:rsidR="005C0DB1" w:rsidRPr="00815993" w:rsidRDefault="005C0DB1" w:rsidP="00815993">
      <w:pPr>
        <w:pStyle w:val="ListParagraph1"/>
        <w:numPr>
          <w:ilvl w:val="0"/>
          <w:numId w:val="3"/>
        </w:numPr>
        <w:ind w:firstLineChars="0"/>
        <w:rPr>
          <w:rFonts w:ascii="Times New Roman" w:hAnsi="Times New Roman" w:cs="Times New Roman"/>
          <w:color w:val="000000"/>
          <w:sz w:val="24"/>
          <w:szCs w:val="24"/>
        </w:rPr>
      </w:pPr>
      <w:r w:rsidRPr="00815993">
        <w:rPr>
          <w:rFonts w:ascii="Times New Roman" w:hAnsi="Times New Roman" w:cs="Times New Roman"/>
          <w:color w:val="000000"/>
          <w:sz w:val="24"/>
          <w:szCs w:val="24"/>
        </w:rPr>
        <w:t>Perhaps we’re looking at the problem from different viewpoints/</w:t>
      </w:r>
      <w:r>
        <w:rPr>
          <w:rFonts w:ascii="Times New Roman" w:hAnsi="Times New Roman" w:cs="Times New Roman"/>
          <w:color w:val="000000"/>
          <w:sz w:val="24"/>
          <w:szCs w:val="24"/>
        </w:rPr>
        <w:t xml:space="preserve"> </w:t>
      </w:r>
      <w:r w:rsidRPr="00815993">
        <w:rPr>
          <w:rFonts w:ascii="Times New Roman" w:hAnsi="Times New Roman" w:cs="Times New Roman"/>
          <w:color w:val="000000"/>
          <w:sz w:val="24"/>
          <w:szCs w:val="24"/>
        </w:rPr>
        <w:t>angles/</w:t>
      </w:r>
      <w:r>
        <w:rPr>
          <w:rFonts w:ascii="Times New Roman" w:hAnsi="Times New Roman" w:cs="Times New Roman"/>
          <w:color w:val="000000"/>
          <w:sz w:val="24"/>
          <w:szCs w:val="24"/>
        </w:rPr>
        <w:t xml:space="preserve"> </w:t>
      </w:r>
      <w:r w:rsidRPr="00815993">
        <w:rPr>
          <w:rFonts w:ascii="Times New Roman" w:hAnsi="Times New Roman" w:cs="Times New Roman"/>
          <w:color w:val="000000"/>
          <w:sz w:val="24"/>
          <w:szCs w:val="24"/>
        </w:rPr>
        <w:t>approaches. To the best of my knowledge, what you say seems to be theoretically unclear in … For example, … Could you give us further explanation on that aspect?</w:t>
      </w:r>
      <w:r w:rsidRPr="00815993">
        <w:rPr>
          <w:rFonts w:ascii="Times New Roman" w:hAnsi="Times New Roman" w:cs="宋体" w:hint="eastAsia"/>
          <w:color w:val="000000"/>
          <w:sz w:val="24"/>
          <w:szCs w:val="24"/>
        </w:rPr>
        <w:t xml:space="preserve">　</w:t>
      </w:r>
      <w:r w:rsidRPr="00815993">
        <w:rPr>
          <w:rFonts w:ascii="Times New Roman" w:hAnsi="Times New Roman" w:cs="Times New Roman"/>
          <w:color w:val="000000"/>
          <w:sz w:val="24"/>
          <w:szCs w:val="24"/>
        </w:rPr>
        <w:t xml:space="preserve"> </w:t>
      </w:r>
    </w:p>
    <w:p w:rsidR="005C0DB1" w:rsidRPr="00B01FB7" w:rsidRDefault="005C0DB1" w:rsidP="003421E1">
      <w:pPr>
        <w:pStyle w:val="ListParagraph1"/>
        <w:ind w:firstLineChars="0" w:firstLine="0"/>
        <w:rPr>
          <w:rFonts w:ascii="Times New Roman" w:hAnsi="Times New Roman" w:cs="Times New Roman"/>
          <w:b/>
          <w:bCs/>
          <w:color w:val="000000"/>
          <w:sz w:val="24"/>
          <w:szCs w:val="24"/>
        </w:rPr>
      </w:pPr>
      <w:r>
        <w:rPr>
          <w:rFonts w:ascii="Times New Roman" w:hAnsi="Times New Roman" w:cs="Times New Roman"/>
          <w:b/>
          <w:bCs/>
          <w:color w:val="000000"/>
          <w:sz w:val="24"/>
          <w:szCs w:val="24"/>
        </w:rPr>
        <w:t>6</w:t>
      </w:r>
      <w:r w:rsidRPr="00B01FB7">
        <w:rPr>
          <w:rFonts w:ascii="Times New Roman" w:hAnsi="Times New Roman" w:cs="Times New Roman"/>
          <w:b/>
          <w:bCs/>
          <w:color w:val="000000"/>
          <w:sz w:val="24"/>
          <w:szCs w:val="24"/>
        </w:rPr>
        <w:t>) Giving your feedback</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Thank you very much for your answer. / Yes, I got it. Thank you.</w:t>
      </w:r>
    </w:p>
    <w:p w:rsidR="005C0DB1" w:rsidRPr="00B01FB7" w:rsidRDefault="005C0DB1" w:rsidP="003421E1">
      <w:pPr>
        <w:rPr>
          <w:i/>
          <w:iCs/>
          <w:color w:val="000000"/>
          <w:sz w:val="24"/>
          <w:szCs w:val="24"/>
        </w:rPr>
      </w:pPr>
    </w:p>
    <w:p w:rsidR="005C0DB1" w:rsidRPr="00B01FB7" w:rsidRDefault="005C0DB1" w:rsidP="003421E1">
      <w:pPr>
        <w:outlineLvl w:val="0"/>
        <w:rPr>
          <w:b/>
          <w:bCs/>
          <w:color w:val="000000"/>
          <w:sz w:val="24"/>
          <w:szCs w:val="24"/>
        </w:rPr>
      </w:pPr>
      <w:r w:rsidRPr="00B01FB7">
        <w:rPr>
          <w:b/>
          <w:bCs/>
          <w:color w:val="000000"/>
          <w:sz w:val="24"/>
          <w:szCs w:val="24"/>
        </w:rPr>
        <w:t>Handling a question</w:t>
      </w:r>
    </w:p>
    <w:p w:rsidR="005C0DB1" w:rsidRPr="00B01FB7" w:rsidRDefault="005C0DB1" w:rsidP="003421E1">
      <w:pPr>
        <w:pStyle w:val="ListParagraph1"/>
        <w:ind w:firstLineChars="0" w:firstLine="0"/>
        <w:rPr>
          <w:rFonts w:ascii="Times New Roman" w:hAnsi="Times New Roman" w:cs="Times New Roman"/>
          <w:b/>
          <w:bCs/>
          <w:color w:val="000000"/>
          <w:sz w:val="24"/>
          <w:szCs w:val="24"/>
        </w:rPr>
      </w:pPr>
      <w:r w:rsidRPr="00B01FB7">
        <w:rPr>
          <w:rFonts w:ascii="Times New Roman" w:hAnsi="Times New Roman" w:cs="Times New Roman"/>
          <w:b/>
          <w:bCs/>
          <w:color w:val="000000"/>
          <w:sz w:val="24"/>
          <w:szCs w:val="24"/>
        </w:rPr>
        <w:t>1) Asking for repetition</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I am sorry I couldn’t hear you. Would you please say that once again?</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 xml:space="preserve">Pardon, could you repeat your question? </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Sorry, I didn’t catch it clearly. Could you please say that again?</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I am sorry, I am not a native English speaker. Could you speak a little more slowly please? Thank you. / I don’t quite understand your question. Would you be more specific?</w:t>
      </w:r>
    </w:p>
    <w:p w:rsidR="005C0DB1" w:rsidRPr="00B01FB7" w:rsidRDefault="005C0DB1" w:rsidP="003421E1">
      <w:pPr>
        <w:pStyle w:val="ListParagraph1"/>
        <w:ind w:firstLineChars="0" w:firstLine="0"/>
        <w:rPr>
          <w:rFonts w:ascii="Times New Roman" w:hAnsi="Times New Roman" w:cs="Times New Roman"/>
          <w:b/>
          <w:bCs/>
          <w:color w:val="000000"/>
          <w:sz w:val="24"/>
          <w:szCs w:val="24"/>
        </w:rPr>
      </w:pPr>
      <w:r w:rsidRPr="00B01FB7">
        <w:rPr>
          <w:rFonts w:ascii="Times New Roman" w:hAnsi="Times New Roman" w:cs="Times New Roman"/>
          <w:b/>
          <w:bCs/>
          <w:color w:val="000000"/>
          <w:sz w:val="24"/>
          <w:szCs w:val="24"/>
        </w:rPr>
        <w:t>2) Repeating/Rephrasing a question</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Do you mean …? / If I understand you correctly, what you are asking is …?</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You were asking me about … Am I right?</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Sorry, I’m not quite sure of your question. Could I understand your question like this? …</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Could I understand your question this way? …</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It seems to me that what I have been asked perhaps means … Was that your question?</w:t>
      </w:r>
    </w:p>
    <w:p w:rsidR="005C0DB1" w:rsidRPr="00B01FB7" w:rsidRDefault="005C0DB1" w:rsidP="003421E1">
      <w:pPr>
        <w:pStyle w:val="ListParagraph1"/>
        <w:ind w:firstLineChars="0" w:firstLine="0"/>
        <w:rPr>
          <w:rFonts w:ascii="Times New Roman" w:hAnsi="Times New Roman" w:cs="Times New Roman"/>
          <w:b/>
          <w:bCs/>
          <w:color w:val="000000"/>
          <w:sz w:val="24"/>
          <w:szCs w:val="24"/>
        </w:rPr>
      </w:pPr>
      <w:r w:rsidRPr="00B01FB7">
        <w:rPr>
          <w:rFonts w:ascii="Times New Roman" w:hAnsi="Times New Roman" w:cs="Times New Roman"/>
          <w:b/>
          <w:bCs/>
          <w:color w:val="000000"/>
          <w:sz w:val="24"/>
          <w:szCs w:val="24"/>
        </w:rPr>
        <w:t>3) Welcoming a question</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This is a good/interesting question.</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 xml:space="preserve">Thank you very much for your good comments and suggestions. </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 xml:space="preserve">I appreciate your encouragement for my future study. </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Thank you for bringing up these questions. They are meaningful but chal</w:t>
      </w:r>
      <w:r>
        <w:rPr>
          <w:rFonts w:ascii="Times New Roman" w:hAnsi="Times New Roman" w:cs="Times New Roman"/>
          <w:color w:val="000000"/>
          <w:sz w:val="24"/>
          <w:szCs w:val="24"/>
        </w:rPr>
        <w:t>lenging questions…</w:t>
      </w:r>
    </w:p>
    <w:p w:rsidR="005C0DB1" w:rsidRPr="00B01FB7" w:rsidRDefault="005C0DB1" w:rsidP="003421E1">
      <w:pPr>
        <w:pStyle w:val="ListParagraph1"/>
        <w:ind w:firstLineChars="0" w:firstLine="0"/>
        <w:rPr>
          <w:rFonts w:ascii="Times New Roman" w:hAnsi="Times New Roman" w:cs="Times New Roman"/>
          <w:b/>
          <w:bCs/>
          <w:color w:val="000000"/>
          <w:sz w:val="24"/>
          <w:szCs w:val="24"/>
        </w:rPr>
      </w:pPr>
      <w:r w:rsidRPr="00B01FB7">
        <w:rPr>
          <w:rFonts w:ascii="Times New Roman" w:hAnsi="Times New Roman" w:cs="Times New Roman"/>
          <w:b/>
          <w:bCs/>
          <w:color w:val="000000"/>
          <w:sz w:val="24"/>
          <w:szCs w:val="24"/>
        </w:rPr>
        <w:t>4) Asking a questioner for feedback</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I don’t know whether this answered your question or not.</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 xml:space="preserve">Did I answer your question? / I hope I have answered your question. </w:t>
      </w:r>
    </w:p>
    <w:p w:rsidR="005C0DB1" w:rsidRPr="00B01FB7" w:rsidRDefault="005C0DB1" w:rsidP="003421E1">
      <w:pPr>
        <w:pStyle w:val="ListParagraph1"/>
        <w:ind w:firstLineChars="0" w:firstLine="0"/>
        <w:rPr>
          <w:rFonts w:ascii="Times New Roman" w:hAnsi="Times New Roman" w:cs="Times New Roman"/>
          <w:b/>
          <w:bCs/>
          <w:color w:val="000000"/>
          <w:sz w:val="24"/>
          <w:szCs w:val="24"/>
        </w:rPr>
      </w:pPr>
      <w:r w:rsidRPr="00B01FB7">
        <w:rPr>
          <w:rFonts w:ascii="Times New Roman" w:hAnsi="Times New Roman" w:cs="Times New Roman"/>
          <w:b/>
          <w:bCs/>
          <w:color w:val="000000"/>
          <w:sz w:val="24"/>
          <w:szCs w:val="24"/>
        </w:rPr>
        <w:t>5) Indicating limited time</w:t>
      </w:r>
    </w:p>
    <w:p w:rsidR="005C0DB1" w:rsidRPr="00B01FB7" w:rsidRDefault="005C0DB1" w:rsidP="003421E1">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We are running out of time. Therefore, I will focus only on your first question.</w:t>
      </w:r>
    </w:p>
    <w:p w:rsidR="005C0DB1" w:rsidRDefault="005C0DB1" w:rsidP="00AE5BE0">
      <w:pPr>
        <w:pStyle w:val="ListParagraph1"/>
        <w:numPr>
          <w:ilvl w:val="0"/>
          <w:numId w:val="3"/>
        </w:numPr>
        <w:ind w:firstLineChars="0"/>
        <w:rPr>
          <w:rFonts w:ascii="Times New Roman" w:hAnsi="Times New Roman" w:cs="Times New Roman"/>
          <w:color w:val="000000"/>
          <w:sz w:val="24"/>
          <w:szCs w:val="24"/>
        </w:rPr>
      </w:pPr>
      <w:r w:rsidRPr="00B01FB7">
        <w:rPr>
          <w:rFonts w:ascii="Times New Roman" w:hAnsi="Times New Roman" w:cs="Times New Roman"/>
          <w:color w:val="000000"/>
          <w:sz w:val="24"/>
          <w:szCs w:val="24"/>
        </w:rPr>
        <w:t xml:space="preserve">Because the time is limited, I am afraid I cannot answer the rest of your questions. / I will answer it later if time permits. </w:t>
      </w:r>
    </w:p>
    <w:p w:rsidR="005C0DB1" w:rsidRDefault="005C0DB1" w:rsidP="0030577E">
      <w:pPr>
        <w:pStyle w:val="ListParagraph1"/>
        <w:ind w:firstLineChars="0"/>
        <w:rPr>
          <w:rFonts w:ascii="Times New Roman" w:hAnsi="Times New Roman" w:cs="Times New Roman"/>
          <w:color w:val="000000"/>
          <w:sz w:val="24"/>
          <w:szCs w:val="24"/>
        </w:rPr>
      </w:pPr>
    </w:p>
    <w:p w:rsidR="005C0DB1" w:rsidRDefault="005C0DB1" w:rsidP="0030577E">
      <w:pPr>
        <w:outlineLvl w:val="0"/>
        <w:rPr>
          <w:b/>
          <w:bCs/>
          <w:color w:val="000000"/>
          <w:sz w:val="24"/>
          <w:szCs w:val="24"/>
        </w:rPr>
      </w:pPr>
      <w:r w:rsidRPr="0030577E">
        <w:rPr>
          <w:b/>
          <w:bCs/>
          <w:color w:val="000000"/>
          <w:sz w:val="24"/>
          <w:szCs w:val="24"/>
        </w:rPr>
        <w:t xml:space="preserve">Handling </w:t>
      </w:r>
      <w:r>
        <w:rPr>
          <w:b/>
          <w:bCs/>
          <w:color w:val="000000"/>
          <w:sz w:val="24"/>
          <w:szCs w:val="24"/>
        </w:rPr>
        <w:t>a non-ordinary question</w:t>
      </w:r>
    </w:p>
    <w:p w:rsidR="005C0DB1" w:rsidRPr="0030577E" w:rsidRDefault="005C0DB1" w:rsidP="0030577E">
      <w:pPr>
        <w:pStyle w:val="a3"/>
        <w:numPr>
          <w:ilvl w:val="0"/>
          <w:numId w:val="4"/>
        </w:numPr>
        <w:ind w:firstLineChars="0"/>
        <w:outlineLvl w:val="0"/>
        <w:rPr>
          <w:b/>
          <w:bCs/>
          <w:color w:val="000000"/>
          <w:sz w:val="24"/>
          <w:szCs w:val="24"/>
        </w:rPr>
      </w:pPr>
      <w:r w:rsidRPr="0030577E">
        <w:rPr>
          <w:b/>
          <w:bCs/>
          <w:color w:val="000000"/>
          <w:sz w:val="24"/>
          <w:szCs w:val="24"/>
        </w:rPr>
        <w:t>Avoid answering the question</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 xml:space="preserve">Sorry, I am afraid I know very little about the matter. So I don’t think I can answer your question right now. </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 xml:space="preserve">I’m sorry. I don’t happen to know the answer to that question, but I’ll be happy to </w:t>
      </w:r>
      <w:r w:rsidRPr="0030577E">
        <w:rPr>
          <w:rFonts w:ascii="Times New Roman" w:hAnsi="Times New Roman" w:cs="Times New Roman"/>
          <w:color w:val="000000"/>
          <w:sz w:val="24"/>
          <w:szCs w:val="24"/>
        </w:rPr>
        <w:lastRenderedPageBreak/>
        <w:t xml:space="preserve">check into it for you. </w:t>
      </w:r>
    </w:p>
    <w:p w:rsidR="005C0DB1"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 xml:space="preserve">I wish I could answer your question, but unfortunately I have no good answer now / I don’t have the information on hand. </w:t>
      </w:r>
    </w:p>
    <w:p w:rsidR="005C0DB1" w:rsidRPr="0030577E" w:rsidRDefault="005C0DB1" w:rsidP="0030577E">
      <w:pPr>
        <w:pStyle w:val="a3"/>
        <w:numPr>
          <w:ilvl w:val="0"/>
          <w:numId w:val="4"/>
        </w:numPr>
        <w:ind w:firstLineChars="0"/>
        <w:outlineLvl w:val="0"/>
        <w:rPr>
          <w:b/>
          <w:bCs/>
          <w:color w:val="000000"/>
          <w:sz w:val="24"/>
          <w:szCs w:val="24"/>
        </w:rPr>
      </w:pPr>
      <w:r w:rsidRPr="0030577E">
        <w:rPr>
          <w:b/>
          <w:bCs/>
          <w:color w:val="000000"/>
          <w:sz w:val="24"/>
          <w:szCs w:val="24"/>
        </w:rPr>
        <w:t>Answer the question partially</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 xml:space="preserve">For the time being, I would like to answer your question of … </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One of the questions you put forward is about …, which, I think, is very interesting. And now I’d like to answer it with the following example.</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All right, I’ll now say a few words about my future consideration on the subject … And I think that might be the answer to your last question.</w:t>
      </w:r>
    </w:p>
    <w:p w:rsidR="005C0DB1" w:rsidRDefault="005C0DB1" w:rsidP="0030577E">
      <w:pPr>
        <w:pStyle w:val="a3"/>
        <w:numPr>
          <w:ilvl w:val="0"/>
          <w:numId w:val="4"/>
        </w:numPr>
        <w:ind w:firstLineChars="0"/>
        <w:outlineLvl w:val="0"/>
        <w:rPr>
          <w:b/>
          <w:bCs/>
          <w:color w:val="000000"/>
          <w:sz w:val="24"/>
          <w:szCs w:val="24"/>
        </w:rPr>
      </w:pPr>
      <w:r w:rsidRPr="0030577E">
        <w:rPr>
          <w:b/>
          <w:bCs/>
          <w:color w:val="000000"/>
          <w:sz w:val="24"/>
          <w:szCs w:val="24"/>
        </w:rPr>
        <w:t>Answer the question later</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 xml:space="preserve">If it is convenient to you, I would like to talk it over with you after the session or at any other time. </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 xml:space="preserve">Please let me have your contact information after the meeting and I’ll get back to you with it soon. </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Would you mind emailing me that question, and</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Sorry, I really need to check with a colleague before being able to answer that question.</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We are now doing an experiment on this problem and, if you agree, I’ll answer your question when it is completed.</w:t>
      </w:r>
    </w:p>
    <w:p w:rsidR="005C0DB1" w:rsidRPr="0030577E" w:rsidRDefault="005C0DB1" w:rsidP="0030577E">
      <w:pPr>
        <w:pStyle w:val="a3"/>
        <w:numPr>
          <w:ilvl w:val="0"/>
          <w:numId w:val="4"/>
        </w:numPr>
        <w:ind w:firstLineChars="0"/>
        <w:outlineLvl w:val="0"/>
        <w:rPr>
          <w:b/>
          <w:bCs/>
          <w:color w:val="000000"/>
          <w:sz w:val="24"/>
          <w:szCs w:val="24"/>
        </w:rPr>
      </w:pPr>
      <w:r w:rsidRPr="0030577E">
        <w:rPr>
          <w:b/>
          <w:bCs/>
          <w:color w:val="000000"/>
          <w:sz w:val="24"/>
          <w:szCs w:val="24"/>
        </w:rPr>
        <w:t>Shift the attention</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Mr. Chairman, just now a gentleman in the back row asked me a question, but I didn’t quite understand what it was. Could you explain it to me?</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My team member, Dr. Lee, has worked on it for five years/is an expert in this field, and he may be more suitable to provide you with detailed information/ he would be a better person to answer your question.</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Mr. Lee and I work in the same laboratory, so I would leave that question to Mr. Lee. I’m sure he will certainly give you a satisfactory answer.</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 xml:space="preserve">If you are really interested in the subject, I suggest you take a look at the 3rd chapter of my book entitled … </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 xml:space="preserve">I’m sorry, but I’m not sure on that point. Is there anyone here who can help to answer? </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 xml:space="preserve">I’m very interested in your question. Therefore, I would like to know how you have initiated the research project. </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 xml:space="preserve">…what about your experiment result? </w:t>
      </w:r>
    </w:p>
    <w:p w:rsidR="005C0DB1" w:rsidRDefault="005C0DB1" w:rsidP="0030577E">
      <w:pPr>
        <w:pStyle w:val="a3"/>
        <w:numPr>
          <w:ilvl w:val="0"/>
          <w:numId w:val="4"/>
        </w:numPr>
        <w:ind w:firstLineChars="0"/>
        <w:outlineLvl w:val="0"/>
        <w:rPr>
          <w:b/>
          <w:bCs/>
          <w:color w:val="000000"/>
          <w:sz w:val="24"/>
          <w:szCs w:val="24"/>
        </w:rPr>
      </w:pPr>
      <w:r w:rsidRPr="0030577E">
        <w:rPr>
          <w:b/>
          <w:bCs/>
          <w:color w:val="000000"/>
          <w:sz w:val="24"/>
          <w:szCs w:val="24"/>
        </w:rPr>
        <w:t>Change the topic</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 xml:space="preserve">That’s an important question — almost as important as … (another question you could answer) </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 xml:space="preserve">I was hoping someone would ask me that question, because it gives me an opportunity to talk about … (something you are familiar with) </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I think we need to look at the problem from a different angle … (the angle you could handle)</w:t>
      </w:r>
    </w:p>
    <w:p w:rsidR="005C0DB1" w:rsidRDefault="005C0DB1" w:rsidP="0030577E">
      <w:pPr>
        <w:pStyle w:val="a3"/>
        <w:numPr>
          <w:ilvl w:val="0"/>
          <w:numId w:val="4"/>
        </w:numPr>
        <w:ind w:firstLineChars="0"/>
        <w:outlineLvl w:val="0"/>
        <w:rPr>
          <w:b/>
          <w:bCs/>
          <w:color w:val="000000"/>
          <w:sz w:val="24"/>
          <w:szCs w:val="24"/>
        </w:rPr>
      </w:pPr>
      <w:r w:rsidRPr="0030577E">
        <w:rPr>
          <w:b/>
          <w:bCs/>
          <w:color w:val="000000"/>
          <w:sz w:val="24"/>
          <w:szCs w:val="24"/>
        </w:rPr>
        <w:t>Always be polite</w:t>
      </w:r>
    </w:p>
    <w:p w:rsidR="005C0DB1" w:rsidRDefault="005C0DB1" w:rsidP="0030577E">
      <w:pPr>
        <w:pStyle w:val="a3"/>
        <w:numPr>
          <w:ilvl w:val="0"/>
          <w:numId w:val="5"/>
        </w:numPr>
        <w:ind w:firstLineChars="0"/>
        <w:outlineLvl w:val="0"/>
        <w:rPr>
          <w:b/>
          <w:bCs/>
          <w:color w:val="000000"/>
          <w:sz w:val="24"/>
          <w:szCs w:val="24"/>
        </w:rPr>
      </w:pPr>
      <w:r w:rsidRPr="0030577E">
        <w:rPr>
          <w:b/>
          <w:bCs/>
          <w:color w:val="000000"/>
          <w:sz w:val="24"/>
          <w:szCs w:val="24"/>
        </w:rPr>
        <w:t>To disagreement</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 xml:space="preserve">I’m afraid that our different views on the topic may come from the different </w:t>
      </w:r>
      <w:r w:rsidRPr="0030577E">
        <w:rPr>
          <w:rFonts w:ascii="Times New Roman" w:hAnsi="Times New Roman" w:cs="Times New Roman"/>
          <w:color w:val="000000"/>
          <w:sz w:val="24"/>
          <w:szCs w:val="24"/>
        </w:rPr>
        <w:lastRenderedPageBreak/>
        <w:t>angles from which we’re looking at the problem. My idea is mainly out of the theoretical consideration, specifically, on the basis of the following three aspects: …</w:t>
      </w:r>
    </w:p>
    <w:p w:rsidR="005C0DB1" w:rsidRPr="0030577E" w:rsidRDefault="005C0DB1" w:rsidP="0030577E">
      <w:pPr>
        <w:pStyle w:val="ListParagraph1"/>
        <w:numPr>
          <w:ilvl w:val="0"/>
          <w:numId w:val="3"/>
        </w:numPr>
        <w:ind w:firstLineChars="0"/>
        <w:rPr>
          <w:rFonts w:ascii="Times New Roman" w:hAnsi="Times New Roman" w:cs="Times New Roman"/>
          <w:color w:val="000000"/>
          <w:sz w:val="24"/>
          <w:szCs w:val="24"/>
        </w:rPr>
      </w:pPr>
      <w:r w:rsidRPr="0030577E">
        <w:rPr>
          <w:rFonts w:ascii="Times New Roman" w:hAnsi="Times New Roman" w:cs="Times New Roman"/>
          <w:color w:val="000000"/>
          <w:sz w:val="24"/>
          <w:szCs w:val="24"/>
        </w:rPr>
        <w:t xml:space="preserve">Well, it seems that your understanding of my viewpoints is somewhat different from my original intention. That might be due to the short time that I couldn’t put it clearly. Here I’d like to explain it briefly. My original intention is … </w:t>
      </w:r>
    </w:p>
    <w:p w:rsidR="005C0DB1" w:rsidRPr="0030577E" w:rsidRDefault="005C0DB1" w:rsidP="0030577E">
      <w:pPr>
        <w:pStyle w:val="a3"/>
        <w:numPr>
          <w:ilvl w:val="0"/>
          <w:numId w:val="5"/>
        </w:numPr>
        <w:ind w:firstLineChars="0"/>
        <w:outlineLvl w:val="0"/>
        <w:rPr>
          <w:b/>
          <w:bCs/>
          <w:color w:val="000000"/>
          <w:sz w:val="24"/>
          <w:szCs w:val="24"/>
        </w:rPr>
      </w:pPr>
      <w:r w:rsidRPr="0030577E">
        <w:rPr>
          <w:b/>
          <w:bCs/>
          <w:color w:val="000000"/>
          <w:sz w:val="24"/>
          <w:szCs w:val="24"/>
        </w:rPr>
        <w:t>To strong disagreement</w:t>
      </w:r>
    </w:p>
    <w:p w:rsidR="005C0DB1" w:rsidRPr="00593255" w:rsidRDefault="005C0DB1" w:rsidP="00593255">
      <w:pPr>
        <w:pStyle w:val="ListParagraph1"/>
        <w:numPr>
          <w:ilvl w:val="0"/>
          <w:numId w:val="3"/>
        </w:numPr>
        <w:ind w:firstLineChars="0"/>
        <w:rPr>
          <w:rFonts w:ascii="Times New Roman" w:hAnsi="Times New Roman" w:cs="Times New Roman"/>
          <w:color w:val="000000"/>
          <w:sz w:val="24"/>
          <w:szCs w:val="24"/>
        </w:rPr>
      </w:pPr>
      <w:r w:rsidRPr="00593255">
        <w:rPr>
          <w:rFonts w:ascii="Times New Roman" w:hAnsi="Times New Roman" w:cs="Times New Roman"/>
          <w:color w:val="000000"/>
          <w:sz w:val="24"/>
          <w:szCs w:val="24"/>
        </w:rPr>
        <w:t xml:space="preserve">Well, I guess we’ll have to agree to disagree on this point. </w:t>
      </w:r>
    </w:p>
    <w:p w:rsidR="005C0DB1" w:rsidRPr="00593255" w:rsidRDefault="005C0DB1" w:rsidP="00593255">
      <w:pPr>
        <w:pStyle w:val="ListParagraph1"/>
        <w:numPr>
          <w:ilvl w:val="0"/>
          <w:numId w:val="3"/>
        </w:numPr>
        <w:ind w:firstLineChars="0"/>
        <w:rPr>
          <w:rFonts w:ascii="Times New Roman" w:hAnsi="Times New Roman" w:cs="Times New Roman"/>
          <w:color w:val="000000"/>
          <w:sz w:val="24"/>
          <w:szCs w:val="24"/>
        </w:rPr>
      </w:pPr>
      <w:r w:rsidRPr="00593255">
        <w:rPr>
          <w:rFonts w:ascii="Times New Roman" w:hAnsi="Times New Roman" w:cs="Times New Roman"/>
          <w:color w:val="000000"/>
          <w:sz w:val="24"/>
          <w:szCs w:val="24"/>
        </w:rPr>
        <w:t xml:space="preserve">Unfortunately, there’s no time to go into this more deeply right now. </w:t>
      </w:r>
    </w:p>
    <w:p w:rsidR="005C0DB1" w:rsidRPr="00593255" w:rsidRDefault="005C0DB1" w:rsidP="00593255">
      <w:pPr>
        <w:pStyle w:val="a3"/>
        <w:numPr>
          <w:ilvl w:val="0"/>
          <w:numId w:val="5"/>
        </w:numPr>
        <w:ind w:firstLineChars="0"/>
        <w:outlineLvl w:val="0"/>
        <w:rPr>
          <w:b/>
          <w:bCs/>
          <w:color w:val="000000"/>
          <w:sz w:val="24"/>
          <w:szCs w:val="24"/>
        </w:rPr>
      </w:pPr>
      <w:r w:rsidRPr="00593255">
        <w:rPr>
          <w:b/>
          <w:bCs/>
          <w:color w:val="000000"/>
          <w:sz w:val="24"/>
          <w:szCs w:val="24"/>
        </w:rPr>
        <w:t>To questions pointing out your mistakes</w:t>
      </w:r>
    </w:p>
    <w:p w:rsidR="005C0DB1" w:rsidRPr="00593255" w:rsidRDefault="005C0DB1" w:rsidP="00593255">
      <w:pPr>
        <w:pStyle w:val="ListParagraph1"/>
        <w:numPr>
          <w:ilvl w:val="0"/>
          <w:numId w:val="3"/>
        </w:numPr>
        <w:ind w:firstLineChars="0"/>
        <w:rPr>
          <w:rFonts w:ascii="Times New Roman" w:hAnsi="Times New Roman" w:cs="Times New Roman"/>
          <w:color w:val="000000"/>
          <w:sz w:val="24"/>
          <w:szCs w:val="24"/>
        </w:rPr>
      </w:pPr>
      <w:r w:rsidRPr="00593255">
        <w:rPr>
          <w:rFonts w:ascii="Times New Roman" w:hAnsi="Times New Roman" w:cs="Times New Roman"/>
          <w:color w:val="000000"/>
          <w:sz w:val="24"/>
          <w:szCs w:val="24"/>
        </w:rPr>
        <w:t>I believe that my information is correct, but I will certainly recheck my facts.</w:t>
      </w:r>
    </w:p>
    <w:p w:rsidR="005C0DB1" w:rsidRPr="00593255" w:rsidRDefault="005C0DB1" w:rsidP="00593255">
      <w:pPr>
        <w:pStyle w:val="ListParagraph1"/>
        <w:numPr>
          <w:ilvl w:val="0"/>
          <w:numId w:val="3"/>
        </w:numPr>
        <w:ind w:firstLineChars="0"/>
        <w:rPr>
          <w:rFonts w:ascii="Times New Roman" w:hAnsi="Times New Roman" w:cs="Times New Roman"/>
          <w:color w:val="000000"/>
          <w:sz w:val="24"/>
          <w:szCs w:val="24"/>
        </w:rPr>
      </w:pPr>
      <w:r w:rsidRPr="00593255">
        <w:rPr>
          <w:rFonts w:ascii="Times New Roman" w:hAnsi="Times New Roman" w:cs="Times New Roman"/>
          <w:color w:val="000000"/>
          <w:sz w:val="24"/>
          <w:szCs w:val="24"/>
        </w:rPr>
        <w:t>I appreciate your bringing this to my attention. I will have to recheck my source to see what is correct.</w:t>
      </w:r>
    </w:p>
    <w:p w:rsidR="005C0DB1" w:rsidRPr="00593255" w:rsidRDefault="005C0DB1" w:rsidP="00593255">
      <w:pPr>
        <w:pStyle w:val="a3"/>
        <w:numPr>
          <w:ilvl w:val="0"/>
          <w:numId w:val="5"/>
        </w:numPr>
        <w:ind w:firstLineChars="0"/>
        <w:outlineLvl w:val="0"/>
        <w:rPr>
          <w:b/>
          <w:bCs/>
          <w:color w:val="000000"/>
          <w:sz w:val="24"/>
          <w:szCs w:val="24"/>
        </w:rPr>
      </w:pPr>
      <w:r w:rsidRPr="00593255">
        <w:rPr>
          <w:b/>
          <w:bCs/>
          <w:color w:val="000000"/>
          <w:sz w:val="24"/>
          <w:szCs w:val="24"/>
        </w:rPr>
        <w:t>To show-off questions</w:t>
      </w:r>
    </w:p>
    <w:p w:rsidR="005C0DB1" w:rsidRPr="00593255" w:rsidRDefault="005C0DB1" w:rsidP="00593255">
      <w:pPr>
        <w:pStyle w:val="ListParagraph1"/>
        <w:numPr>
          <w:ilvl w:val="0"/>
          <w:numId w:val="3"/>
        </w:numPr>
        <w:ind w:firstLineChars="0"/>
        <w:rPr>
          <w:rFonts w:ascii="Times New Roman" w:hAnsi="Times New Roman" w:cs="Times New Roman"/>
          <w:color w:val="000000"/>
          <w:sz w:val="24"/>
          <w:szCs w:val="24"/>
        </w:rPr>
      </w:pPr>
      <w:r w:rsidRPr="00593255">
        <w:rPr>
          <w:rFonts w:ascii="Times New Roman" w:hAnsi="Times New Roman" w:cs="Times New Roman"/>
          <w:color w:val="000000"/>
          <w:sz w:val="24"/>
          <w:szCs w:val="24"/>
        </w:rPr>
        <w:t xml:space="preserve">You are absolutely right. I didn’t mention that point because it is quite technical / because there was no time. But it is covered in my paper. </w:t>
      </w:r>
    </w:p>
    <w:p w:rsidR="005C0DB1" w:rsidRPr="00593255" w:rsidRDefault="005C0DB1" w:rsidP="00593255">
      <w:pPr>
        <w:pStyle w:val="a3"/>
        <w:numPr>
          <w:ilvl w:val="0"/>
          <w:numId w:val="5"/>
        </w:numPr>
        <w:ind w:firstLineChars="0"/>
        <w:outlineLvl w:val="0"/>
        <w:rPr>
          <w:b/>
          <w:bCs/>
          <w:color w:val="000000"/>
          <w:sz w:val="24"/>
          <w:szCs w:val="24"/>
        </w:rPr>
      </w:pPr>
      <w:r w:rsidRPr="00593255">
        <w:rPr>
          <w:b/>
          <w:bCs/>
          <w:color w:val="000000"/>
          <w:sz w:val="24"/>
          <w:szCs w:val="24"/>
        </w:rPr>
        <w:t>To aggressive questions</w:t>
      </w:r>
    </w:p>
    <w:p w:rsidR="005C0DB1" w:rsidRPr="00593255" w:rsidRDefault="005C0DB1" w:rsidP="00593255">
      <w:pPr>
        <w:pStyle w:val="ListParagraph1"/>
        <w:numPr>
          <w:ilvl w:val="0"/>
          <w:numId w:val="3"/>
        </w:numPr>
        <w:ind w:firstLineChars="0"/>
        <w:rPr>
          <w:rFonts w:ascii="Times New Roman" w:hAnsi="Times New Roman" w:cs="Times New Roman"/>
          <w:color w:val="000000"/>
          <w:sz w:val="24"/>
          <w:szCs w:val="24"/>
        </w:rPr>
      </w:pPr>
      <w:r w:rsidRPr="00593255">
        <w:rPr>
          <w:rFonts w:ascii="Times New Roman" w:hAnsi="Times New Roman" w:cs="Times New Roman"/>
          <w:color w:val="000000"/>
          <w:sz w:val="24"/>
          <w:szCs w:val="24"/>
        </w:rPr>
        <w:t xml:space="preserve">I think you have raised an interesting point and it would be great if we could discuss it in the bar. </w:t>
      </w:r>
    </w:p>
    <w:p w:rsidR="005C0DB1" w:rsidRPr="00593255" w:rsidRDefault="005C0DB1" w:rsidP="00593255">
      <w:pPr>
        <w:pStyle w:val="ListParagraph1"/>
        <w:numPr>
          <w:ilvl w:val="0"/>
          <w:numId w:val="3"/>
        </w:numPr>
        <w:ind w:firstLineChars="0"/>
        <w:rPr>
          <w:rFonts w:ascii="Times New Roman" w:hAnsi="Times New Roman" w:cs="Times New Roman"/>
          <w:color w:val="000000"/>
          <w:sz w:val="24"/>
          <w:szCs w:val="24"/>
        </w:rPr>
      </w:pPr>
      <w:r w:rsidRPr="00593255">
        <w:rPr>
          <w:rFonts w:ascii="Times New Roman" w:hAnsi="Times New Roman" w:cs="Times New Roman"/>
          <w:color w:val="000000"/>
          <w:sz w:val="24"/>
          <w:szCs w:val="24"/>
        </w:rPr>
        <w:t>I was not aware of those findings. Perhaps you could tell me about them during the coffee break.</w:t>
      </w:r>
    </w:p>
    <w:p w:rsidR="005C0DB1" w:rsidRDefault="005C0DB1" w:rsidP="00593255">
      <w:pPr>
        <w:pStyle w:val="ListParagraph1"/>
        <w:numPr>
          <w:ilvl w:val="0"/>
          <w:numId w:val="3"/>
        </w:numPr>
        <w:ind w:firstLineChars="0"/>
        <w:rPr>
          <w:rFonts w:ascii="Times New Roman" w:hAnsi="Times New Roman" w:cs="Times New Roman"/>
          <w:color w:val="000000"/>
          <w:sz w:val="24"/>
          <w:szCs w:val="24"/>
        </w:rPr>
      </w:pPr>
      <w:r w:rsidRPr="00593255">
        <w:rPr>
          <w:rFonts w:ascii="Times New Roman" w:hAnsi="Times New Roman" w:cs="Times New Roman"/>
          <w:color w:val="000000"/>
          <w:sz w:val="24"/>
          <w:szCs w:val="24"/>
        </w:rPr>
        <w:t xml:space="preserve">However, as it has no direct relation with our subject, could we discuss it after the conference? </w:t>
      </w:r>
    </w:p>
    <w:p w:rsidR="005C0DB1" w:rsidRDefault="005C0DB1" w:rsidP="00F90272">
      <w:pPr>
        <w:pStyle w:val="ListParagraph1"/>
        <w:ind w:firstLineChars="0" w:firstLine="0"/>
        <w:rPr>
          <w:rFonts w:ascii="Times New Roman" w:hAnsi="Times New Roman" w:cs="Times New Roman"/>
          <w:b/>
          <w:bCs/>
          <w:color w:val="000000"/>
          <w:sz w:val="30"/>
          <w:szCs w:val="30"/>
        </w:rPr>
      </w:pPr>
    </w:p>
    <w:p w:rsidR="005C0DB1" w:rsidRPr="003B202C" w:rsidRDefault="005C0DB1" w:rsidP="00F90272">
      <w:pPr>
        <w:pStyle w:val="ListParagraph1"/>
        <w:ind w:firstLineChars="0" w:firstLine="0"/>
        <w:rPr>
          <w:rFonts w:ascii="Times New Roman" w:hAnsi="Times New Roman" w:cs="Times New Roman"/>
          <w:b/>
          <w:bCs/>
          <w:color w:val="000000"/>
          <w:sz w:val="30"/>
          <w:szCs w:val="30"/>
        </w:rPr>
      </w:pPr>
      <w:r w:rsidRPr="003B202C">
        <w:rPr>
          <w:rFonts w:ascii="Times New Roman" w:hAnsi="Times New Roman" w:cs="Times New Roman"/>
          <w:b/>
          <w:bCs/>
          <w:color w:val="000000"/>
          <w:sz w:val="30"/>
          <w:szCs w:val="30"/>
        </w:rPr>
        <w:t>Exercise</w:t>
      </w:r>
    </w:p>
    <w:p w:rsidR="005C0DB1" w:rsidRDefault="005C0DB1" w:rsidP="003B202C">
      <w:pPr>
        <w:rPr>
          <w:b/>
          <w:bCs/>
        </w:rPr>
      </w:pPr>
      <w:r>
        <w:rPr>
          <w:color w:val="000000"/>
          <w:sz w:val="24"/>
          <w:szCs w:val="24"/>
        </w:rPr>
        <w:t>1</w:t>
      </w:r>
      <w:r>
        <w:rPr>
          <w:b/>
          <w:bCs/>
          <w:sz w:val="24"/>
          <w:szCs w:val="24"/>
        </w:rPr>
        <w:t xml:space="preserve">. </w:t>
      </w:r>
      <w:r>
        <w:rPr>
          <w:b/>
          <w:bCs/>
        </w:rPr>
        <w:t>Presenting data exercises.</w:t>
      </w:r>
    </w:p>
    <w:p w:rsidR="005C0DB1" w:rsidRDefault="005C0DB1" w:rsidP="00797578">
      <w:pPr>
        <w:ind w:firstLine="225"/>
        <w:rPr>
          <w:b/>
          <w:bCs/>
        </w:rPr>
      </w:pPr>
      <w:r>
        <w:rPr>
          <w:b/>
          <w:bCs/>
        </w:rPr>
        <w:t>Ask students to present the following data:</w:t>
      </w:r>
    </w:p>
    <w:p w:rsidR="005C0DB1" w:rsidRDefault="005C0DB1" w:rsidP="004F05E2">
      <w:pPr>
        <w:ind w:firstLineChars="205" w:firstLine="430"/>
      </w:pPr>
      <w:r>
        <w:t>A.</w:t>
      </w:r>
    </w:p>
    <w:p w:rsidR="005C0DB1" w:rsidRDefault="005C0DB1" w:rsidP="004F05E2">
      <w:pPr>
        <w:pStyle w:val="ListParagraph1"/>
        <w:ind w:firstLineChars="100" w:firstLine="210"/>
        <w:rPr>
          <w:rFonts w:cs="Times New Roman"/>
        </w:rPr>
      </w:pPr>
      <w:r>
        <w:t xml:space="preserve">  </w:t>
      </w:r>
      <w:r w:rsidR="00C10DCA">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style="width:202pt;height:136.5pt;visibility:visible">
            <v:imagedata r:id="rId7" o:title=""/>
          </v:shape>
        </w:pict>
      </w:r>
    </w:p>
    <w:p w:rsidR="005C0DB1" w:rsidRDefault="005C0DB1" w:rsidP="004F05E2">
      <w:pPr>
        <w:pStyle w:val="ListParagraph1"/>
        <w:ind w:firstLineChars="100" w:firstLine="210"/>
        <w:rPr>
          <w:rFonts w:cs="Times New Roman"/>
        </w:rPr>
      </w:pPr>
    </w:p>
    <w:p w:rsidR="005C0DB1" w:rsidRPr="00782A6E" w:rsidRDefault="005C0DB1" w:rsidP="004F05E2">
      <w:pPr>
        <w:pStyle w:val="ListParagraph1"/>
        <w:ind w:firstLineChars="198" w:firstLine="417"/>
        <w:rPr>
          <w:rFonts w:ascii="Times New Roman" w:hAnsi="Times New Roman" w:cs="Times New Roman"/>
          <w:b/>
          <w:bCs/>
        </w:rPr>
      </w:pPr>
      <w:r w:rsidRPr="00782A6E">
        <w:rPr>
          <w:rFonts w:ascii="Times New Roman" w:hAnsi="Times New Roman" w:cs="Times New Roman"/>
          <w:b/>
          <w:bCs/>
        </w:rPr>
        <w:t>B.</w:t>
      </w:r>
    </w:p>
    <w:p w:rsidR="005C0DB1" w:rsidRDefault="005C0DB1" w:rsidP="004F05E2">
      <w:pPr>
        <w:pStyle w:val="ListParagraph1"/>
        <w:rPr>
          <w:rFonts w:cs="Times New Roman"/>
        </w:rPr>
      </w:pPr>
      <w:r w:rsidRPr="00797578">
        <w:lastRenderedPageBreak/>
        <w:t xml:space="preserve"> </w:t>
      </w:r>
      <w:r w:rsidR="00C10DCA">
        <w:rPr>
          <w:rFonts w:cs="Times New Roman"/>
        </w:rPr>
        <w:pict>
          <v:shape id="图片 5" o:spid="_x0000_i1026" type="#_x0000_t75" style="width:228.5pt;height:135.5pt;visibility:visible">
            <v:imagedata r:id="rId8" o:title=""/>
          </v:shape>
        </w:pict>
      </w:r>
    </w:p>
    <w:p w:rsidR="005C0DB1" w:rsidRDefault="005C0DB1" w:rsidP="003B202C">
      <w:pPr>
        <w:pStyle w:val="ListParagraph1"/>
        <w:ind w:firstLineChars="0" w:firstLine="0"/>
        <w:rPr>
          <w:rFonts w:ascii="Times New Roman" w:hAnsi="Times New Roman" w:cs="Times New Roman"/>
          <w:color w:val="000000"/>
          <w:sz w:val="24"/>
          <w:szCs w:val="24"/>
        </w:rPr>
      </w:pPr>
    </w:p>
    <w:p w:rsidR="005C0DB1" w:rsidRPr="003B202C" w:rsidRDefault="005C0DB1" w:rsidP="00F90272">
      <w:pPr>
        <w:pStyle w:val="ListParagraph1"/>
        <w:ind w:firstLineChars="0" w:firstLine="0"/>
        <w:rPr>
          <w:rFonts w:ascii="Times New Roman" w:hAnsi="Times New Roman" w:cs="Times New Roman"/>
          <w:b/>
          <w:bCs/>
          <w:sz w:val="24"/>
          <w:szCs w:val="24"/>
        </w:rPr>
      </w:pPr>
      <w:r w:rsidRPr="003B202C">
        <w:rPr>
          <w:rFonts w:ascii="Times New Roman" w:hAnsi="Times New Roman" w:cs="Times New Roman"/>
          <w:b/>
          <w:bCs/>
          <w:color w:val="000000"/>
          <w:sz w:val="24"/>
          <w:szCs w:val="24"/>
        </w:rPr>
        <w:t>2.</w:t>
      </w:r>
      <w:r w:rsidRPr="003B202C">
        <w:rPr>
          <w:rFonts w:ascii="Times New Roman" w:hAnsi="Times New Roman" w:cs="Times New Roman"/>
          <w:b/>
          <w:bCs/>
          <w:sz w:val="24"/>
          <w:szCs w:val="24"/>
        </w:rPr>
        <w:t xml:space="preserve"> </w:t>
      </w:r>
      <w:r>
        <w:rPr>
          <w:rFonts w:ascii="Times New Roman" w:hAnsi="Times New Roman" w:cs="Times New Roman"/>
          <w:b/>
          <w:bCs/>
          <w:sz w:val="24"/>
          <w:szCs w:val="24"/>
        </w:rPr>
        <w:t xml:space="preserve">Question and Answer: </w:t>
      </w:r>
      <w:r w:rsidRPr="003B202C">
        <w:rPr>
          <w:rFonts w:ascii="Times New Roman" w:hAnsi="Times New Roman" w:cs="Times New Roman"/>
          <w:b/>
          <w:bCs/>
          <w:sz w:val="24"/>
          <w:szCs w:val="24"/>
        </w:rPr>
        <w:t xml:space="preserve">Watch the video “Presentation </w:t>
      </w:r>
      <w:proofErr w:type="gramStart"/>
      <w:r w:rsidRPr="003B202C">
        <w:rPr>
          <w:rFonts w:ascii="Times New Roman" w:hAnsi="Times New Roman" w:cs="Times New Roman"/>
          <w:b/>
          <w:bCs/>
          <w:sz w:val="24"/>
          <w:szCs w:val="24"/>
        </w:rPr>
        <w:t>Skills”</w:t>
      </w:r>
      <w:r w:rsidRPr="003B202C">
        <w:rPr>
          <w:rFonts w:ascii="Times New Roman" w:hAnsi="Times New Roman" w:cs="Times New Roman"/>
          <w:b/>
          <w:bCs/>
          <w:color w:val="3366FF"/>
          <w:sz w:val="24"/>
          <w:szCs w:val="24"/>
        </w:rPr>
        <w:t>(</w:t>
      </w:r>
      <w:proofErr w:type="gramEnd"/>
      <w:r w:rsidRPr="003B202C">
        <w:rPr>
          <w:rFonts w:ascii="Times New Roman" w:hAnsi="Times New Roman" w:cs="Times New Roman"/>
          <w:b/>
          <w:bCs/>
          <w:color w:val="3366FF"/>
          <w:sz w:val="24"/>
          <w:szCs w:val="24"/>
        </w:rPr>
        <w:t>from minute 0 to 6 )</w:t>
      </w:r>
      <w:r w:rsidRPr="003B202C">
        <w:rPr>
          <w:rFonts w:ascii="Times New Roman" w:hAnsi="Times New Roman" w:cs="Times New Roman"/>
          <w:b/>
          <w:bCs/>
          <w:sz w:val="24"/>
          <w:szCs w:val="24"/>
        </w:rPr>
        <w:t>, and try to raise some questions to the lecturer.</w:t>
      </w:r>
    </w:p>
    <w:p w:rsidR="005C0DB1" w:rsidRDefault="005C0DB1" w:rsidP="00F90272">
      <w:pPr>
        <w:pStyle w:val="ListParagraph1"/>
        <w:ind w:firstLineChars="0" w:firstLine="0"/>
        <w:rPr>
          <w:rFonts w:ascii="Times New Roman" w:hAnsi="Times New Roman" w:cs="Times New Roman"/>
          <w:color w:val="000000"/>
          <w:sz w:val="24"/>
          <w:szCs w:val="24"/>
        </w:rPr>
      </w:pPr>
    </w:p>
    <w:p w:rsidR="005C0DB1" w:rsidRDefault="005C0DB1" w:rsidP="00F90272">
      <w:pPr>
        <w:pStyle w:val="ListParagraph1"/>
        <w:ind w:firstLineChars="0" w:firstLine="0"/>
        <w:rPr>
          <w:rFonts w:ascii="Times New Roman" w:hAnsi="Times New Roman" w:cs="Times New Roman"/>
          <w:b/>
          <w:bCs/>
          <w:color w:val="000000"/>
          <w:sz w:val="24"/>
          <w:szCs w:val="24"/>
        </w:rPr>
      </w:pPr>
      <w:r w:rsidRPr="00797578">
        <w:rPr>
          <w:rFonts w:ascii="Times New Roman" w:hAnsi="Times New Roman" w:cs="Times New Roman"/>
          <w:b/>
          <w:bCs/>
          <w:color w:val="000000"/>
          <w:sz w:val="24"/>
          <w:szCs w:val="24"/>
        </w:rPr>
        <w:t>3. Language Focus</w:t>
      </w:r>
      <w:r>
        <w:rPr>
          <w:rFonts w:ascii="Times New Roman" w:hAnsi="Times New Roman" w:cs="Times New Roman"/>
          <w:b/>
          <w:bCs/>
          <w:color w:val="000000"/>
          <w:sz w:val="24"/>
          <w:szCs w:val="24"/>
        </w:rPr>
        <w:t>: Transitions</w:t>
      </w:r>
    </w:p>
    <w:p w:rsidR="005C0DB1" w:rsidRDefault="005C0DB1" w:rsidP="004F05E2">
      <w:pPr>
        <w:ind w:firstLineChars="50" w:firstLine="120"/>
        <w:rPr>
          <w:sz w:val="24"/>
          <w:szCs w:val="24"/>
        </w:rPr>
      </w:pPr>
      <w:r>
        <w:rPr>
          <w:sz w:val="24"/>
          <w:szCs w:val="24"/>
        </w:rPr>
        <w:t>Prepare a one-minute presentation in which you describe an incident in neutral or “objective” language. Then describe the same incident in language that makes the same incident sound negative. Finally, use language to make the incident sound favorable. In each description use the same details, change only your language. Which presentation do you think would have been most persuasive to the audience?</w:t>
      </w:r>
    </w:p>
    <w:p w:rsidR="005C0DB1" w:rsidRPr="004F68B3" w:rsidRDefault="005C0DB1" w:rsidP="00F90272">
      <w:pPr>
        <w:pStyle w:val="ListParagraph1"/>
        <w:ind w:firstLineChars="0" w:firstLine="0"/>
        <w:rPr>
          <w:rFonts w:ascii="Times New Roman" w:hAnsi="Times New Roman" w:cs="Times New Roman"/>
          <w:b/>
          <w:bCs/>
          <w:color w:val="000000"/>
          <w:sz w:val="24"/>
          <w:szCs w:val="24"/>
        </w:rPr>
      </w:pPr>
    </w:p>
    <w:sectPr w:rsidR="005C0DB1" w:rsidRPr="004F68B3" w:rsidSect="008B31D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C34" w:rsidRDefault="005F3C34" w:rsidP="007630E9">
      <w:r>
        <w:separator/>
      </w:r>
    </w:p>
  </w:endnote>
  <w:endnote w:type="continuationSeparator" w:id="0">
    <w:p w:rsidR="005F3C34" w:rsidRDefault="005F3C34" w:rsidP="00763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DB1" w:rsidRDefault="00C10DCA">
    <w:pPr>
      <w:pStyle w:val="a6"/>
      <w:jc w:val="right"/>
    </w:pPr>
    <w:r>
      <w:fldChar w:fldCharType="begin"/>
    </w:r>
    <w:r>
      <w:instrText xml:space="preserve"> PAGE   \* MERGEFORMAT </w:instrText>
    </w:r>
    <w:r>
      <w:fldChar w:fldCharType="separate"/>
    </w:r>
    <w:r w:rsidR="00C91945" w:rsidRPr="00C91945">
      <w:rPr>
        <w:noProof/>
        <w:lang w:val="zh-CN"/>
      </w:rPr>
      <w:t>1</w:t>
    </w:r>
    <w:r>
      <w:rPr>
        <w:noProof/>
        <w:lang w:val="zh-CN"/>
      </w:rPr>
      <w:fldChar w:fldCharType="end"/>
    </w:r>
  </w:p>
  <w:p w:rsidR="005C0DB1" w:rsidRDefault="005C0DB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C34" w:rsidRDefault="005F3C34" w:rsidP="007630E9">
      <w:r>
        <w:separator/>
      </w:r>
    </w:p>
  </w:footnote>
  <w:footnote w:type="continuationSeparator" w:id="0">
    <w:p w:rsidR="005F3C34" w:rsidRDefault="005F3C34" w:rsidP="00763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6889"/>
    <w:multiLevelType w:val="hybridMultilevel"/>
    <w:tmpl w:val="53BE095C"/>
    <w:lvl w:ilvl="0" w:tplc="F34098D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F5F67CE"/>
    <w:multiLevelType w:val="hybridMultilevel"/>
    <w:tmpl w:val="201AFE4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780" w:hanging="36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888608F"/>
    <w:multiLevelType w:val="hybridMultilevel"/>
    <w:tmpl w:val="315271D2"/>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466D0F5F"/>
    <w:multiLevelType w:val="hybridMultilevel"/>
    <w:tmpl w:val="EB06EBBC"/>
    <w:lvl w:ilvl="0" w:tplc="0409000D">
      <w:start w:val="1"/>
      <w:numFmt w:val="bullet"/>
      <w:lvlText w:val=""/>
      <w:lvlJc w:val="left"/>
      <w:pPr>
        <w:ind w:left="1156" w:hanging="360"/>
      </w:pPr>
      <w:rPr>
        <w:rFonts w:ascii="Wingdings" w:hAnsi="Wingdings" w:hint="default"/>
      </w:rPr>
    </w:lvl>
    <w:lvl w:ilvl="1" w:tplc="0409000D">
      <w:start w:val="1"/>
      <w:numFmt w:val="bullet"/>
      <w:lvlText w:val=""/>
      <w:lvlJc w:val="left"/>
      <w:pPr>
        <w:ind w:left="780" w:hanging="360"/>
      </w:pPr>
      <w:rPr>
        <w:rFonts w:ascii="Wingdings" w:hAnsi="Wingdings" w:hint="default"/>
      </w:rPr>
    </w:lvl>
    <w:lvl w:ilvl="2" w:tplc="04090005">
      <w:start w:val="1"/>
      <w:numFmt w:val="bullet"/>
      <w:lvlText w:val=""/>
      <w:lvlJc w:val="left"/>
      <w:pPr>
        <w:tabs>
          <w:tab w:val="num" w:pos="2056"/>
        </w:tabs>
        <w:ind w:left="2056" w:hanging="420"/>
      </w:pPr>
      <w:rPr>
        <w:rFonts w:ascii="Wingdings" w:hAnsi="Wingdings" w:hint="default"/>
      </w:rPr>
    </w:lvl>
    <w:lvl w:ilvl="3" w:tplc="04090001">
      <w:start w:val="1"/>
      <w:numFmt w:val="bullet"/>
      <w:lvlText w:val=""/>
      <w:lvlJc w:val="left"/>
      <w:pPr>
        <w:tabs>
          <w:tab w:val="num" w:pos="2476"/>
        </w:tabs>
        <w:ind w:left="2476" w:hanging="420"/>
      </w:pPr>
      <w:rPr>
        <w:rFonts w:ascii="Wingdings" w:hAnsi="Wingdings" w:hint="default"/>
      </w:rPr>
    </w:lvl>
    <w:lvl w:ilvl="4" w:tplc="04090003">
      <w:start w:val="1"/>
      <w:numFmt w:val="bullet"/>
      <w:lvlText w:val=""/>
      <w:lvlJc w:val="left"/>
      <w:pPr>
        <w:tabs>
          <w:tab w:val="num" w:pos="2896"/>
        </w:tabs>
        <w:ind w:left="2896" w:hanging="420"/>
      </w:pPr>
      <w:rPr>
        <w:rFonts w:ascii="Wingdings" w:hAnsi="Wingdings" w:hint="default"/>
      </w:rPr>
    </w:lvl>
    <w:lvl w:ilvl="5" w:tplc="04090005">
      <w:start w:val="1"/>
      <w:numFmt w:val="bullet"/>
      <w:lvlText w:val=""/>
      <w:lvlJc w:val="left"/>
      <w:pPr>
        <w:tabs>
          <w:tab w:val="num" w:pos="3316"/>
        </w:tabs>
        <w:ind w:left="3316" w:hanging="420"/>
      </w:pPr>
      <w:rPr>
        <w:rFonts w:ascii="Wingdings" w:hAnsi="Wingdings" w:hint="default"/>
      </w:rPr>
    </w:lvl>
    <w:lvl w:ilvl="6" w:tplc="04090001">
      <w:start w:val="1"/>
      <w:numFmt w:val="bullet"/>
      <w:lvlText w:val=""/>
      <w:lvlJc w:val="left"/>
      <w:pPr>
        <w:tabs>
          <w:tab w:val="num" w:pos="3736"/>
        </w:tabs>
        <w:ind w:left="3736" w:hanging="420"/>
      </w:pPr>
      <w:rPr>
        <w:rFonts w:ascii="Wingdings" w:hAnsi="Wingdings" w:hint="default"/>
      </w:rPr>
    </w:lvl>
    <w:lvl w:ilvl="7" w:tplc="04090003">
      <w:start w:val="1"/>
      <w:numFmt w:val="bullet"/>
      <w:lvlText w:val=""/>
      <w:lvlJc w:val="left"/>
      <w:pPr>
        <w:tabs>
          <w:tab w:val="num" w:pos="4156"/>
        </w:tabs>
        <w:ind w:left="4156" w:hanging="420"/>
      </w:pPr>
      <w:rPr>
        <w:rFonts w:ascii="Wingdings" w:hAnsi="Wingdings" w:hint="default"/>
      </w:rPr>
    </w:lvl>
    <w:lvl w:ilvl="8" w:tplc="04090005">
      <w:start w:val="1"/>
      <w:numFmt w:val="bullet"/>
      <w:lvlText w:val=""/>
      <w:lvlJc w:val="left"/>
      <w:pPr>
        <w:tabs>
          <w:tab w:val="num" w:pos="4576"/>
        </w:tabs>
        <w:ind w:left="4576" w:hanging="420"/>
      </w:pPr>
      <w:rPr>
        <w:rFonts w:ascii="Wingdings" w:hAnsi="Wingdings" w:hint="default"/>
      </w:rPr>
    </w:lvl>
  </w:abstractNum>
  <w:abstractNum w:abstractNumId="4" w15:restartNumberingAfterBreak="0">
    <w:nsid w:val="49A502AD"/>
    <w:multiLevelType w:val="hybridMultilevel"/>
    <w:tmpl w:val="BE508A1E"/>
    <w:lvl w:ilvl="0" w:tplc="0409000D">
      <w:start w:val="1"/>
      <w:numFmt w:val="bullet"/>
      <w:lvlText w:val=""/>
      <w:lvlJc w:val="left"/>
      <w:pPr>
        <w:ind w:left="780" w:hanging="36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5636F31F"/>
    <w:multiLevelType w:val="singleLevel"/>
    <w:tmpl w:val="5636F31F"/>
    <w:lvl w:ilvl="0">
      <w:start w:val="1"/>
      <w:numFmt w:val="decimal"/>
      <w:suff w:val="space"/>
      <w:lvlText w:val="%1."/>
      <w:lvlJc w:val="left"/>
    </w:lvl>
  </w:abstractNum>
  <w:abstractNum w:abstractNumId="6" w15:restartNumberingAfterBreak="0">
    <w:nsid w:val="5BD721B3"/>
    <w:multiLevelType w:val="hybridMultilevel"/>
    <w:tmpl w:val="0D9C731E"/>
    <w:lvl w:ilvl="0" w:tplc="F0BCEBA2">
      <w:start w:val="2"/>
      <w:numFmt w:val="decimal"/>
      <w:lvlText w:val="%1)"/>
      <w:lvlJc w:val="left"/>
      <w:pPr>
        <w:tabs>
          <w:tab w:val="num" w:pos="360"/>
        </w:tabs>
        <w:ind w:left="360" w:hanging="360"/>
      </w:pPr>
      <w:rPr>
        <w:rFonts w:hint="default"/>
      </w:rPr>
    </w:lvl>
    <w:lvl w:ilvl="1" w:tplc="0409000D">
      <w:start w:val="1"/>
      <w:numFmt w:val="bullet"/>
      <w:lvlText w:val=""/>
      <w:lvlJc w:val="left"/>
      <w:pPr>
        <w:ind w:left="780" w:hanging="360"/>
      </w:pPr>
      <w:rPr>
        <w:rFonts w:ascii="Wingdings" w:hAnsi="Wingding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15:restartNumberingAfterBreak="0">
    <w:nsid w:val="63980E88"/>
    <w:multiLevelType w:val="hybridMultilevel"/>
    <w:tmpl w:val="4A8C351C"/>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780" w:hanging="36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F2644A4"/>
    <w:multiLevelType w:val="hybridMultilevel"/>
    <w:tmpl w:val="2506A81A"/>
    <w:lvl w:ilvl="0" w:tplc="3AF88BF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 w15:restartNumberingAfterBreak="0">
    <w:nsid w:val="700714E8"/>
    <w:multiLevelType w:val="hybridMultilevel"/>
    <w:tmpl w:val="B67E89D2"/>
    <w:lvl w:ilvl="0" w:tplc="B614D5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73BF4392"/>
    <w:multiLevelType w:val="hybridMultilevel"/>
    <w:tmpl w:val="3E8AA3E4"/>
    <w:lvl w:ilvl="0" w:tplc="31D88E86">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1" w15:restartNumberingAfterBreak="0">
    <w:nsid w:val="7DA20A7C"/>
    <w:multiLevelType w:val="hybridMultilevel"/>
    <w:tmpl w:val="32FEBE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2"/>
  </w:num>
  <w:num w:numId="4">
    <w:abstractNumId w:val="9"/>
  </w:num>
  <w:num w:numId="5">
    <w:abstractNumId w:val="10"/>
  </w:num>
  <w:num w:numId="6">
    <w:abstractNumId w:val="6"/>
  </w:num>
  <w:num w:numId="7">
    <w:abstractNumId w:val="4"/>
  </w:num>
  <w:num w:numId="8">
    <w:abstractNumId w:val="1"/>
  </w:num>
  <w:num w:numId="9">
    <w:abstractNumId w:val="7"/>
  </w:num>
  <w:num w:numId="10">
    <w:abstractNumId w:val="3"/>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3421E1"/>
    <w:rsid w:val="0002277F"/>
    <w:rsid w:val="0006397E"/>
    <w:rsid w:val="0007139D"/>
    <w:rsid w:val="00082501"/>
    <w:rsid w:val="00082761"/>
    <w:rsid w:val="00085E7D"/>
    <w:rsid w:val="000A7948"/>
    <w:rsid w:val="000B08CB"/>
    <w:rsid w:val="000B3EEC"/>
    <w:rsid w:val="000C4919"/>
    <w:rsid w:val="000F3F1F"/>
    <w:rsid w:val="001000F1"/>
    <w:rsid w:val="0015283A"/>
    <w:rsid w:val="00154C8C"/>
    <w:rsid w:val="001730DC"/>
    <w:rsid w:val="00196F46"/>
    <w:rsid w:val="001A2391"/>
    <w:rsid w:val="001C45FE"/>
    <w:rsid w:val="001D0C7A"/>
    <w:rsid w:val="001F2642"/>
    <w:rsid w:val="00201E8D"/>
    <w:rsid w:val="0020696A"/>
    <w:rsid w:val="00212890"/>
    <w:rsid w:val="00257347"/>
    <w:rsid w:val="0028541F"/>
    <w:rsid w:val="002D18C7"/>
    <w:rsid w:val="002D526D"/>
    <w:rsid w:val="002E0D11"/>
    <w:rsid w:val="002E5F12"/>
    <w:rsid w:val="0030577E"/>
    <w:rsid w:val="00335871"/>
    <w:rsid w:val="00337685"/>
    <w:rsid w:val="003421E1"/>
    <w:rsid w:val="00351155"/>
    <w:rsid w:val="003669B9"/>
    <w:rsid w:val="0038016F"/>
    <w:rsid w:val="0038791B"/>
    <w:rsid w:val="00387963"/>
    <w:rsid w:val="003B202C"/>
    <w:rsid w:val="003B64E3"/>
    <w:rsid w:val="003D7729"/>
    <w:rsid w:val="003E6246"/>
    <w:rsid w:val="00400D79"/>
    <w:rsid w:val="00434D5E"/>
    <w:rsid w:val="00445655"/>
    <w:rsid w:val="00451E86"/>
    <w:rsid w:val="00452B2B"/>
    <w:rsid w:val="00454C13"/>
    <w:rsid w:val="0047110B"/>
    <w:rsid w:val="0048158F"/>
    <w:rsid w:val="00485386"/>
    <w:rsid w:val="0048634C"/>
    <w:rsid w:val="004B117E"/>
    <w:rsid w:val="004D3A07"/>
    <w:rsid w:val="004F05E2"/>
    <w:rsid w:val="004F68B3"/>
    <w:rsid w:val="00507C11"/>
    <w:rsid w:val="00527A24"/>
    <w:rsid w:val="00534BA6"/>
    <w:rsid w:val="00535897"/>
    <w:rsid w:val="00573A86"/>
    <w:rsid w:val="00590512"/>
    <w:rsid w:val="005927EB"/>
    <w:rsid w:val="00593255"/>
    <w:rsid w:val="00595D7A"/>
    <w:rsid w:val="005A00B5"/>
    <w:rsid w:val="005B0E4E"/>
    <w:rsid w:val="005C03D3"/>
    <w:rsid w:val="005C0DB1"/>
    <w:rsid w:val="005D4014"/>
    <w:rsid w:val="005E397D"/>
    <w:rsid w:val="005F34B6"/>
    <w:rsid w:val="005F3C34"/>
    <w:rsid w:val="00607B7A"/>
    <w:rsid w:val="006378F5"/>
    <w:rsid w:val="006776F1"/>
    <w:rsid w:val="0068026D"/>
    <w:rsid w:val="00680F69"/>
    <w:rsid w:val="0068387C"/>
    <w:rsid w:val="00696E4F"/>
    <w:rsid w:val="006A0456"/>
    <w:rsid w:val="006A1E68"/>
    <w:rsid w:val="006C1D4E"/>
    <w:rsid w:val="006C2B32"/>
    <w:rsid w:val="006C6BE3"/>
    <w:rsid w:val="006E6562"/>
    <w:rsid w:val="006E7682"/>
    <w:rsid w:val="00714285"/>
    <w:rsid w:val="0073034C"/>
    <w:rsid w:val="007608A6"/>
    <w:rsid w:val="007630E9"/>
    <w:rsid w:val="007641C3"/>
    <w:rsid w:val="00782A6E"/>
    <w:rsid w:val="00782D29"/>
    <w:rsid w:val="00792523"/>
    <w:rsid w:val="00797578"/>
    <w:rsid w:val="007A3D1E"/>
    <w:rsid w:val="007F4EC9"/>
    <w:rsid w:val="0081383B"/>
    <w:rsid w:val="00815993"/>
    <w:rsid w:val="0081627B"/>
    <w:rsid w:val="008226DF"/>
    <w:rsid w:val="00836558"/>
    <w:rsid w:val="0084413A"/>
    <w:rsid w:val="00870764"/>
    <w:rsid w:val="008A3BC6"/>
    <w:rsid w:val="008A4532"/>
    <w:rsid w:val="008B31D5"/>
    <w:rsid w:val="008B4F68"/>
    <w:rsid w:val="008D42AB"/>
    <w:rsid w:val="008D4C02"/>
    <w:rsid w:val="008D58E4"/>
    <w:rsid w:val="008F0999"/>
    <w:rsid w:val="008F5516"/>
    <w:rsid w:val="008F5BE3"/>
    <w:rsid w:val="009000B2"/>
    <w:rsid w:val="00915914"/>
    <w:rsid w:val="009426FA"/>
    <w:rsid w:val="00956923"/>
    <w:rsid w:val="00962CDE"/>
    <w:rsid w:val="0099520B"/>
    <w:rsid w:val="00995BF9"/>
    <w:rsid w:val="00995C6C"/>
    <w:rsid w:val="009A5116"/>
    <w:rsid w:val="009D1475"/>
    <w:rsid w:val="009E1468"/>
    <w:rsid w:val="009E3E9F"/>
    <w:rsid w:val="009F2EDC"/>
    <w:rsid w:val="00A167E8"/>
    <w:rsid w:val="00A51237"/>
    <w:rsid w:val="00A63B5D"/>
    <w:rsid w:val="00A72956"/>
    <w:rsid w:val="00A7304D"/>
    <w:rsid w:val="00A93477"/>
    <w:rsid w:val="00AA05A6"/>
    <w:rsid w:val="00AA760D"/>
    <w:rsid w:val="00AC2CE5"/>
    <w:rsid w:val="00AD0528"/>
    <w:rsid w:val="00AE2449"/>
    <w:rsid w:val="00AE5BE0"/>
    <w:rsid w:val="00B01FB7"/>
    <w:rsid w:val="00B07536"/>
    <w:rsid w:val="00B23000"/>
    <w:rsid w:val="00B37C93"/>
    <w:rsid w:val="00B403A9"/>
    <w:rsid w:val="00B409D2"/>
    <w:rsid w:val="00B8299D"/>
    <w:rsid w:val="00B97A99"/>
    <w:rsid w:val="00BE732A"/>
    <w:rsid w:val="00C10DCA"/>
    <w:rsid w:val="00C143A2"/>
    <w:rsid w:val="00C467C1"/>
    <w:rsid w:val="00C554ED"/>
    <w:rsid w:val="00C76FD3"/>
    <w:rsid w:val="00C91945"/>
    <w:rsid w:val="00C941C4"/>
    <w:rsid w:val="00CA1F79"/>
    <w:rsid w:val="00CE4244"/>
    <w:rsid w:val="00CE4888"/>
    <w:rsid w:val="00CE5114"/>
    <w:rsid w:val="00D0600A"/>
    <w:rsid w:val="00D21252"/>
    <w:rsid w:val="00D2162C"/>
    <w:rsid w:val="00D27A54"/>
    <w:rsid w:val="00D63F46"/>
    <w:rsid w:val="00DB4E66"/>
    <w:rsid w:val="00DB5650"/>
    <w:rsid w:val="00DB6396"/>
    <w:rsid w:val="00DF415E"/>
    <w:rsid w:val="00E1269F"/>
    <w:rsid w:val="00E57E75"/>
    <w:rsid w:val="00E63DA5"/>
    <w:rsid w:val="00E74473"/>
    <w:rsid w:val="00EA57E2"/>
    <w:rsid w:val="00EA6B06"/>
    <w:rsid w:val="00EC575C"/>
    <w:rsid w:val="00EC73E2"/>
    <w:rsid w:val="00F00452"/>
    <w:rsid w:val="00F12874"/>
    <w:rsid w:val="00F66424"/>
    <w:rsid w:val="00F8339B"/>
    <w:rsid w:val="00F844CF"/>
    <w:rsid w:val="00F90272"/>
    <w:rsid w:val="00F90B02"/>
    <w:rsid w:val="00FB51E9"/>
    <w:rsid w:val="00FF4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3C4EA9E5"/>
  <w15:docId w15:val="{FC452CBB-BEFD-4718-A804-EDB2841F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1E1"/>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99"/>
    <w:rsid w:val="003421E1"/>
    <w:pPr>
      <w:ind w:firstLineChars="200" w:firstLine="420"/>
    </w:pPr>
    <w:rPr>
      <w:rFonts w:ascii="Calibri" w:hAnsi="Calibri" w:cs="Calibri"/>
    </w:rPr>
  </w:style>
  <w:style w:type="paragraph" w:customStyle="1" w:styleId="11">
    <w:name w:val="列出段落11"/>
    <w:basedOn w:val="a"/>
    <w:uiPriority w:val="99"/>
    <w:rsid w:val="003421E1"/>
    <w:pPr>
      <w:ind w:firstLineChars="200" w:firstLine="420"/>
    </w:pPr>
    <w:rPr>
      <w:rFonts w:ascii="Calibri" w:hAnsi="Calibri" w:cs="Calibri"/>
    </w:rPr>
  </w:style>
  <w:style w:type="paragraph" w:customStyle="1" w:styleId="ListParagraph1">
    <w:name w:val="List Paragraph1"/>
    <w:basedOn w:val="a"/>
    <w:uiPriority w:val="99"/>
    <w:rsid w:val="003421E1"/>
    <w:pPr>
      <w:ind w:firstLineChars="200" w:firstLine="420"/>
    </w:pPr>
    <w:rPr>
      <w:rFonts w:ascii="Calibri" w:hAnsi="Calibri" w:cs="Calibri"/>
    </w:rPr>
  </w:style>
  <w:style w:type="paragraph" w:styleId="a3">
    <w:name w:val="List Paragraph"/>
    <w:basedOn w:val="a"/>
    <w:uiPriority w:val="99"/>
    <w:qFormat/>
    <w:rsid w:val="003421E1"/>
    <w:pPr>
      <w:ind w:firstLineChars="200" w:firstLine="420"/>
    </w:pPr>
  </w:style>
  <w:style w:type="paragraph" w:styleId="a4">
    <w:name w:val="header"/>
    <w:basedOn w:val="a"/>
    <w:link w:val="a5"/>
    <w:uiPriority w:val="99"/>
    <w:semiHidden/>
    <w:rsid w:val="007630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locked/>
    <w:rsid w:val="007630E9"/>
    <w:rPr>
      <w:rFonts w:ascii="Times New Roman" w:eastAsia="宋体" w:hAnsi="Times New Roman" w:cs="Times New Roman"/>
      <w:sz w:val="18"/>
      <w:szCs w:val="18"/>
    </w:rPr>
  </w:style>
  <w:style w:type="paragraph" w:styleId="a6">
    <w:name w:val="footer"/>
    <w:basedOn w:val="a"/>
    <w:link w:val="a7"/>
    <w:uiPriority w:val="99"/>
    <w:rsid w:val="007630E9"/>
    <w:pPr>
      <w:tabs>
        <w:tab w:val="center" w:pos="4153"/>
        <w:tab w:val="right" w:pos="8306"/>
      </w:tabs>
      <w:snapToGrid w:val="0"/>
      <w:jc w:val="left"/>
    </w:pPr>
    <w:rPr>
      <w:sz w:val="18"/>
      <w:szCs w:val="18"/>
    </w:rPr>
  </w:style>
  <w:style w:type="character" w:customStyle="1" w:styleId="a7">
    <w:name w:val="页脚 字符"/>
    <w:basedOn w:val="a0"/>
    <w:link w:val="a6"/>
    <w:uiPriority w:val="99"/>
    <w:locked/>
    <w:rsid w:val="007630E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224">
      <w:marLeft w:val="0"/>
      <w:marRight w:val="0"/>
      <w:marTop w:val="0"/>
      <w:marBottom w:val="0"/>
      <w:divBdr>
        <w:top w:val="none" w:sz="0" w:space="0" w:color="auto"/>
        <w:left w:val="none" w:sz="0" w:space="0" w:color="auto"/>
        <w:bottom w:val="none" w:sz="0" w:space="0" w:color="auto"/>
        <w:right w:val="none" w:sz="0" w:space="0" w:color="auto"/>
      </w:divBdr>
      <w:divsChild>
        <w:div w:id="1266033259">
          <w:marLeft w:val="547"/>
          <w:marRight w:val="0"/>
          <w:marTop w:val="139"/>
          <w:marBottom w:val="0"/>
          <w:divBdr>
            <w:top w:val="none" w:sz="0" w:space="0" w:color="auto"/>
            <w:left w:val="none" w:sz="0" w:space="0" w:color="auto"/>
            <w:bottom w:val="none" w:sz="0" w:space="0" w:color="auto"/>
            <w:right w:val="none" w:sz="0" w:space="0" w:color="auto"/>
          </w:divBdr>
        </w:div>
      </w:divsChild>
    </w:div>
    <w:div w:id="1266033227">
      <w:marLeft w:val="0"/>
      <w:marRight w:val="0"/>
      <w:marTop w:val="0"/>
      <w:marBottom w:val="0"/>
      <w:divBdr>
        <w:top w:val="none" w:sz="0" w:space="0" w:color="auto"/>
        <w:left w:val="none" w:sz="0" w:space="0" w:color="auto"/>
        <w:bottom w:val="none" w:sz="0" w:space="0" w:color="auto"/>
        <w:right w:val="none" w:sz="0" w:space="0" w:color="auto"/>
      </w:divBdr>
      <w:divsChild>
        <w:div w:id="1266033225">
          <w:marLeft w:val="547"/>
          <w:marRight w:val="0"/>
          <w:marTop w:val="139"/>
          <w:marBottom w:val="0"/>
          <w:divBdr>
            <w:top w:val="none" w:sz="0" w:space="0" w:color="auto"/>
            <w:left w:val="none" w:sz="0" w:space="0" w:color="auto"/>
            <w:bottom w:val="none" w:sz="0" w:space="0" w:color="auto"/>
            <w:right w:val="none" w:sz="0" w:space="0" w:color="auto"/>
          </w:divBdr>
        </w:div>
        <w:div w:id="1266033245">
          <w:marLeft w:val="547"/>
          <w:marRight w:val="0"/>
          <w:marTop w:val="139"/>
          <w:marBottom w:val="0"/>
          <w:divBdr>
            <w:top w:val="none" w:sz="0" w:space="0" w:color="auto"/>
            <w:left w:val="none" w:sz="0" w:space="0" w:color="auto"/>
            <w:bottom w:val="none" w:sz="0" w:space="0" w:color="auto"/>
            <w:right w:val="none" w:sz="0" w:space="0" w:color="auto"/>
          </w:divBdr>
        </w:div>
        <w:div w:id="1266033248">
          <w:marLeft w:val="547"/>
          <w:marRight w:val="0"/>
          <w:marTop w:val="139"/>
          <w:marBottom w:val="0"/>
          <w:divBdr>
            <w:top w:val="none" w:sz="0" w:space="0" w:color="auto"/>
            <w:left w:val="none" w:sz="0" w:space="0" w:color="auto"/>
            <w:bottom w:val="none" w:sz="0" w:space="0" w:color="auto"/>
            <w:right w:val="none" w:sz="0" w:space="0" w:color="auto"/>
          </w:divBdr>
        </w:div>
      </w:divsChild>
    </w:div>
    <w:div w:id="1266033228">
      <w:marLeft w:val="0"/>
      <w:marRight w:val="0"/>
      <w:marTop w:val="0"/>
      <w:marBottom w:val="0"/>
      <w:divBdr>
        <w:top w:val="none" w:sz="0" w:space="0" w:color="auto"/>
        <w:left w:val="none" w:sz="0" w:space="0" w:color="auto"/>
        <w:bottom w:val="none" w:sz="0" w:space="0" w:color="auto"/>
        <w:right w:val="none" w:sz="0" w:space="0" w:color="auto"/>
      </w:divBdr>
      <w:divsChild>
        <w:div w:id="1266033229">
          <w:marLeft w:val="965"/>
          <w:marRight w:val="0"/>
          <w:marTop w:val="134"/>
          <w:marBottom w:val="0"/>
          <w:divBdr>
            <w:top w:val="none" w:sz="0" w:space="0" w:color="auto"/>
            <w:left w:val="none" w:sz="0" w:space="0" w:color="auto"/>
            <w:bottom w:val="none" w:sz="0" w:space="0" w:color="auto"/>
            <w:right w:val="none" w:sz="0" w:space="0" w:color="auto"/>
          </w:divBdr>
        </w:div>
      </w:divsChild>
    </w:div>
    <w:div w:id="1266033230">
      <w:marLeft w:val="0"/>
      <w:marRight w:val="0"/>
      <w:marTop w:val="0"/>
      <w:marBottom w:val="0"/>
      <w:divBdr>
        <w:top w:val="none" w:sz="0" w:space="0" w:color="auto"/>
        <w:left w:val="none" w:sz="0" w:space="0" w:color="auto"/>
        <w:bottom w:val="none" w:sz="0" w:space="0" w:color="auto"/>
        <w:right w:val="none" w:sz="0" w:space="0" w:color="auto"/>
      </w:divBdr>
      <w:divsChild>
        <w:div w:id="1266033223">
          <w:marLeft w:val="547"/>
          <w:marRight w:val="0"/>
          <w:marTop w:val="134"/>
          <w:marBottom w:val="0"/>
          <w:divBdr>
            <w:top w:val="none" w:sz="0" w:space="0" w:color="auto"/>
            <w:left w:val="none" w:sz="0" w:space="0" w:color="auto"/>
            <w:bottom w:val="none" w:sz="0" w:space="0" w:color="auto"/>
            <w:right w:val="none" w:sz="0" w:space="0" w:color="auto"/>
          </w:divBdr>
        </w:div>
        <w:div w:id="1266033238">
          <w:marLeft w:val="547"/>
          <w:marRight w:val="0"/>
          <w:marTop w:val="134"/>
          <w:marBottom w:val="0"/>
          <w:divBdr>
            <w:top w:val="none" w:sz="0" w:space="0" w:color="auto"/>
            <w:left w:val="none" w:sz="0" w:space="0" w:color="auto"/>
            <w:bottom w:val="none" w:sz="0" w:space="0" w:color="auto"/>
            <w:right w:val="none" w:sz="0" w:space="0" w:color="auto"/>
          </w:divBdr>
        </w:div>
      </w:divsChild>
    </w:div>
    <w:div w:id="1266033231">
      <w:marLeft w:val="0"/>
      <w:marRight w:val="0"/>
      <w:marTop w:val="0"/>
      <w:marBottom w:val="0"/>
      <w:divBdr>
        <w:top w:val="none" w:sz="0" w:space="0" w:color="auto"/>
        <w:left w:val="none" w:sz="0" w:space="0" w:color="auto"/>
        <w:bottom w:val="none" w:sz="0" w:space="0" w:color="auto"/>
        <w:right w:val="none" w:sz="0" w:space="0" w:color="auto"/>
      </w:divBdr>
    </w:div>
    <w:div w:id="1266033233">
      <w:marLeft w:val="0"/>
      <w:marRight w:val="0"/>
      <w:marTop w:val="0"/>
      <w:marBottom w:val="0"/>
      <w:divBdr>
        <w:top w:val="none" w:sz="0" w:space="0" w:color="auto"/>
        <w:left w:val="none" w:sz="0" w:space="0" w:color="auto"/>
        <w:bottom w:val="none" w:sz="0" w:space="0" w:color="auto"/>
        <w:right w:val="none" w:sz="0" w:space="0" w:color="auto"/>
      </w:divBdr>
      <w:divsChild>
        <w:div w:id="1266033222">
          <w:marLeft w:val="547"/>
          <w:marRight w:val="0"/>
          <w:marTop w:val="134"/>
          <w:marBottom w:val="0"/>
          <w:divBdr>
            <w:top w:val="none" w:sz="0" w:space="0" w:color="auto"/>
            <w:left w:val="none" w:sz="0" w:space="0" w:color="auto"/>
            <w:bottom w:val="none" w:sz="0" w:space="0" w:color="auto"/>
            <w:right w:val="none" w:sz="0" w:space="0" w:color="auto"/>
          </w:divBdr>
        </w:div>
        <w:div w:id="1266033257">
          <w:marLeft w:val="547"/>
          <w:marRight w:val="0"/>
          <w:marTop w:val="134"/>
          <w:marBottom w:val="0"/>
          <w:divBdr>
            <w:top w:val="none" w:sz="0" w:space="0" w:color="auto"/>
            <w:left w:val="none" w:sz="0" w:space="0" w:color="auto"/>
            <w:bottom w:val="none" w:sz="0" w:space="0" w:color="auto"/>
            <w:right w:val="none" w:sz="0" w:space="0" w:color="auto"/>
          </w:divBdr>
        </w:div>
      </w:divsChild>
    </w:div>
    <w:div w:id="1266033234">
      <w:marLeft w:val="0"/>
      <w:marRight w:val="0"/>
      <w:marTop w:val="0"/>
      <w:marBottom w:val="0"/>
      <w:divBdr>
        <w:top w:val="none" w:sz="0" w:space="0" w:color="auto"/>
        <w:left w:val="none" w:sz="0" w:space="0" w:color="auto"/>
        <w:bottom w:val="none" w:sz="0" w:space="0" w:color="auto"/>
        <w:right w:val="none" w:sz="0" w:space="0" w:color="auto"/>
      </w:divBdr>
      <w:divsChild>
        <w:div w:id="1266033266">
          <w:marLeft w:val="547"/>
          <w:marRight w:val="0"/>
          <w:marTop w:val="134"/>
          <w:marBottom w:val="0"/>
          <w:divBdr>
            <w:top w:val="none" w:sz="0" w:space="0" w:color="auto"/>
            <w:left w:val="none" w:sz="0" w:space="0" w:color="auto"/>
            <w:bottom w:val="none" w:sz="0" w:space="0" w:color="auto"/>
            <w:right w:val="none" w:sz="0" w:space="0" w:color="auto"/>
          </w:divBdr>
        </w:div>
      </w:divsChild>
    </w:div>
    <w:div w:id="1266033236">
      <w:marLeft w:val="0"/>
      <w:marRight w:val="0"/>
      <w:marTop w:val="0"/>
      <w:marBottom w:val="0"/>
      <w:divBdr>
        <w:top w:val="none" w:sz="0" w:space="0" w:color="auto"/>
        <w:left w:val="none" w:sz="0" w:space="0" w:color="auto"/>
        <w:bottom w:val="none" w:sz="0" w:space="0" w:color="auto"/>
        <w:right w:val="none" w:sz="0" w:space="0" w:color="auto"/>
      </w:divBdr>
      <w:divsChild>
        <w:div w:id="1266033242">
          <w:marLeft w:val="547"/>
          <w:marRight w:val="0"/>
          <w:marTop w:val="139"/>
          <w:marBottom w:val="0"/>
          <w:divBdr>
            <w:top w:val="none" w:sz="0" w:space="0" w:color="auto"/>
            <w:left w:val="none" w:sz="0" w:space="0" w:color="auto"/>
            <w:bottom w:val="none" w:sz="0" w:space="0" w:color="auto"/>
            <w:right w:val="none" w:sz="0" w:space="0" w:color="auto"/>
          </w:divBdr>
        </w:div>
        <w:div w:id="1266033252">
          <w:marLeft w:val="547"/>
          <w:marRight w:val="0"/>
          <w:marTop w:val="139"/>
          <w:marBottom w:val="0"/>
          <w:divBdr>
            <w:top w:val="none" w:sz="0" w:space="0" w:color="auto"/>
            <w:left w:val="none" w:sz="0" w:space="0" w:color="auto"/>
            <w:bottom w:val="none" w:sz="0" w:space="0" w:color="auto"/>
            <w:right w:val="none" w:sz="0" w:space="0" w:color="auto"/>
          </w:divBdr>
        </w:div>
      </w:divsChild>
    </w:div>
    <w:div w:id="1266033237">
      <w:marLeft w:val="0"/>
      <w:marRight w:val="0"/>
      <w:marTop w:val="0"/>
      <w:marBottom w:val="0"/>
      <w:divBdr>
        <w:top w:val="none" w:sz="0" w:space="0" w:color="auto"/>
        <w:left w:val="none" w:sz="0" w:space="0" w:color="auto"/>
        <w:bottom w:val="none" w:sz="0" w:space="0" w:color="auto"/>
        <w:right w:val="none" w:sz="0" w:space="0" w:color="auto"/>
      </w:divBdr>
      <w:divsChild>
        <w:div w:id="1266033246">
          <w:marLeft w:val="547"/>
          <w:marRight w:val="0"/>
          <w:marTop w:val="134"/>
          <w:marBottom w:val="0"/>
          <w:divBdr>
            <w:top w:val="none" w:sz="0" w:space="0" w:color="auto"/>
            <w:left w:val="none" w:sz="0" w:space="0" w:color="auto"/>
            <w:bottom w:val="none" w:sz="0" w:space="0" w:color="auto"/>
            <w:right w:val="none" w:sz="0" w:space="0" w:color="auto"/>
          </w:divBdr>
        </w:div>
        <w:div w:id="1266033247">
          <w:marLeft w:val="547"/>
          <w:marRight w:val="0"/>
          <w:marTop w:val="134"/>
          <w:marBottom w:val="0"/>
          <w:divBdr>
            <w:top w:val="none" w:sz="0" w:space="0" w:color="auto"/>
            <w:left w:val="none" w:sz="0" w:space="0" w:color="auto"/>
            <w:bottom w:val="none" w:sz="0" w:space="0" w:color="auto"/>
            <w:right w:val="none" w:sz="0" w:space="0" w:color="auto"/>
          </w:divBdr>
        </w:div>
        <w:div w:id="1266033254">
          <w:marLeft w:val="547"/>
          <w:marRight w:val="0"/>
          <w:marTop w:val="134"/>
          <w:marBottom w:val="0"/>
          <w:divBdr>
            <w:top w:val="none" w:sz="0" w:space="0" w:color="auto"/>
            <w:left w:val="none" w:sz="0" w:space="0" w:color="auto"/>
            <w:bottom w:val="none" w:sz="0" w:space="0" w:color="auto"/>
            <w:right w:val="none" w:sz="0" w:space="0" w:color="auto"/>
          </w:divBdr>
        </w:div>
      </w:divsChild>
    </w:div>
    <w:div w:id="1266033240">
      <w:marLeft w:val="0"/>
      <w:marRight w:val="0"/>
      <w:marTop w:val="0"/>
      <w:marBottom w:val="0"/>
      <w:divBdr>
        <w:top w:val="none" w:sz="0" w:space="0" w:color="auto"/>
        <w:left w:val="none" w:sz="0" w:space="0" w:color="auto"/>
        <w:bottom w:val="none" w:sz="0" w:space="0" w:color="auto"/>
        <w:right w:val="none" w:sz="0" w:space="0" w:color="auto"/>
      </w:divBdr>
      <w:divsChild>
        <w:div w:id="1266033270">
          <w:marLeft w:val="547"/>
          <w:marRight w:val="0"/>
          <w:marTop w:val="134"/>
          <w:marBottom w:val="0"/>
          <w:divBdr>
            <w:top w:val="none" w:sz="0" w:space="0" w:color="auto"/>
            <w:left w:val="none" w:sz="0" w:space="0" w:color="auto"/>
            <w:bottom w:val="none" w:sz="0" w:space="0" w:color="auto"/>
            <w:right w:val="none" w:sz="0" w:space="0" w:color="auto"/>
          </w:divBdr>
        </w:div>
      </w:divsChild>
    </w:div>
    <w:div w:id="1266033241">
      <w:marLeft w:val="0"/>
      <w:marRight w:val="0"/>
      <w:marTop w:val="0"/>
      <w:marBottom w:val="0"/>
      <w:divBdr>
        <w:top w:val="none" w:sz="0" w:space="0" w:color="auto"/>
        <w:left w:val="none" w:sz="0" w:space="0" w:color="auto"/>
        <w:bottom w:val="none" w:sz="0" w:space="0" w:color="auto"/>
        <w:right w:val="none" w:sz="0" w:space="0" w:color="auto"/>
      </w:divBdr>
    </w:div>
    <w:div w:id="1266033250">
      <w:marLeft w:val="0"/>
      <w:marRight w:val="0"/>
      <w:marTop w:val="0"/>
      <w:marBottom w:val="0"/>
      <w:divBdr>
        <w:top w:val="none" w:sz="0" w:space="0" w:color="auto"/>
        <w:left w:val="none" w:sz="0" w:space="0" w:color="auto"/>
        <w:bottom w:val="none" w:sz="0" w:space="0" w:color="auto"/>
        <w:right w:val="none" w:sz="0" w:space="0" w:color="auto"/>
      </w:divBdr>
      <w:divsChild>
        <w:div w:id="1266033226">
          <w:marLeft w:val="547"/>
          <w:marRight w:val="0"/>
          <w:marTop w:val="139"/>
          <w:marBottom w:val="0"/>
          <w:divBdr>
            <w:top w:val="none" w:sz="0" w:space="0" w:color="auto"/>
            <w:left w:val="none" w:sz="0" w:space="0" w:color="auto"/>
            <w:bottom w:val="none" w:sz="0" w:space="0" w:color="auto"/>
            <w:right w:val="none" w:sz="0" w:space="0" w:color="auto"/>
          </w:divBdr>
        </w:div>
        <w:div w:id="1266033249">
          <w:marLeft w:val="547"/>
          <w:marRight w:val="0"/>
          <w:marTop w:val="139"/>
          <w:marBottom w:val="0"/>
          <w:divBdr>
            <w:top w:val="none" w:sz="0" w:space="0" w:color="auto"/>
            <w:left w:val="none" w:sz="0" w:space="0" w:color="auto"/>
            <w:bottom w:val="none" w:sz="0" w:space="0" w:color="auto"/>
            <w:right w:val="none" w:sz="0" w:space="0" w:color="auto"/>
          </w:divBdr>
        </w:div>
        <w:div w:id="1266033263">
          <w:marLeft w:val="547"/>
          <w:marRight w:val="0"/>
          <w:marTop w:val="139"/>
          <w:marBottom w:val="0"/>
          <w:divBdr>
            <w:top w:val="none" w:sz="0" w:space="0" w:color="auto"/>
            <w:left w:val="none" w:sz="0" w:space="0" w:color="auto"/>
            <w:bottom w:val="none" w:sz="0" w:space="0" w:color="auto"/>
            <w:right w:val="none" w:sz="0" w:space="0" w:color="auto"/>
          </w:divBdr>
        </w:div>
      </w:divsChild>
    </w:div>
    <w:div w:id="1266033251">
      <w:marLeft w:val="0"/>
      <w:marRight w:val="0"/>
      <w:marTop w:val="0"/>
      <w:marBottom w:val="0"/>
      <w:divBdr>
        <w:top w:val="none" w:sz="0" w:space="0" w:color="auto"/>
        <w:left w:val="none" w:sz="0" w:space="0" w:color="auto"/>
        <w:bottom w:val="none" w:sz="0" w:space="0" w:color="auto"/>
        <w:right w:val="none" w:sz="0" w:space="0" w:color="auto"/>
      </w:divBdr>
      <w:divsChild>
        <w:div w:id="1266033232">
          <w:marLeft w:val="547"/>
          <w:marRight w:val="0"/>
          <w:marTop w:val="134"/>
          <w:marBottom w:val="0"/>
          <w:divBdr>
            <w:top w:val="none" w:sz="0" w:space="0" w:color="auto"/>
            <w:left w:val="none" w:sz="0" w:space="0" w:color="auto"/>
            <w:bottom w:val="none" w:sz="0" w:space="0" w:color="auto"/>
            <w:right w:val="none" w:sz="0" w:space="0" w:color="auto"/>
          </w:divBdr>
        </w:div>
        <w:div w:id="1266033239">
          <w:marLeft w:val="547"/>
          <w:marRight w:val="0"/>
          <w:marTop w:val="134"/>
          <w:marBottom w:val="0"/>
          <w:divBdr>
            <w:top w:val="none" w:sz="0" w:space="0" w:color="auto"/>
            <w:left w:val="none" w:sz="0" w:space="0" w:color="auto"/>
            <w:bottom w:val="none" w:sz="0" w:space="0" w:color="auto"/>
            <w:right w:val="none" w:sz="0" w:space="0" w:color="auto"/>
          </w:divBdr>
        </w:div>
      </w:divsChild>
    </w:div>
    <w:div w:id="1266033258">
      <w:marLeft w:val="0"/>
      <w:marRight w:val="0"/>
      <w:marTop w:val="0"/>
      <w:marBottom w:val="0"/>
      <w:divBdr>
        <w:top w:val="none" w:sz="0" w:space="0" w:color="auto"/>
        <w:left w:val="none" w:sz="0" w:space="0" w:color="auto"/>
        <w:bottom w:val="none" w:sz="0" w:space="0" w:color="auto"/>
        <w:right w:val="none" w:sz="0" w:space="0" w:color="auto"/>
      </w:divBdr>
      <w:divsChild>
        <w:div w:id="1266033262">
          <w:marLeft w:val="547"/>
          <w:marRight w:val="0"/>
          <w:marTop w:val="134"/>
          <w:marBottom w:val="0"/>
          <w:divBdr>
            <w:top w:val="none" w:sz="0" w:space="0" w:color="auto"/>
            <w:left w:val="none" w:sz="0" w:space="0" w:color="auto"/>
            <w:bottom w:val="none" w:sz="0" w:space="0" w:color="auto"/>
            <w:right w:val="none" w:sz="0" w:space="0" w:color="auto"/>
          </w:divBdr>
        </w:div>
      </w:divsChild>
    </w:div>
    <w:div w:id="1266033261">
      <w:marLeft w:val="0"/>
      <w:marRight w:val="0"/>
      <w:marTop w:val="0"/>
      <w:marBottom w:val="0"/>
      <w:divBdr>
        <w:top w:val="none" w:sz="0" w:space="0" w:color="auto"/>
        <w:left w:val="none" w:sz="0" w:space="0" w:color="auto"/>
        <w:bottom w:val="none" w:sz="0" w:space="0" w:color="auto"/>
        <w:right w:val="none" w:sz="0" w:space="0" w:color="auto"/>
      </w:divBdr>
      <w:divsChild>
        <w:div w:id="1266033253">
          <w:marLeft w:val="547"/>
          <w:marRight w:val="0"/>
          <w:marTop w:val="134"/>
          <w:marBottom w:val="0"/>
          <w:divBdr>
            <w:top w:val="none" w:sz="0" w:space="0" w:color="auto"/>
            <w:left w:val="none" w:sz="0" w:space="0" w:color="auto"/>
            <w:bottom w:val="none" w:sz="0" w:space="0" w:color="auto"/>
            <w:right w:val="none" w:sz="0" w:space="0" w:color="auto"/>
          </w:divBdr>
        </w:div>
        <w:div w:id="1266033255">
          <w:marLeft w:val="547"/>
          <w:marRight w:val="0"/>
          <w:marTop w:val="134"/>
          <w:marBottom w:val="0"/>
          <w:divBdr>
            <w:top w:val="none" w:sz="0" w:space="0" w:color="auto"/>
            <w:left w:val="none" w:sz="0" w:space="0" w:color="auto"/>
            <w:bottom w:val="none" w:sz="0" w:space="0" w:color="auto"/>
            <w:right w:val="none" w:sz="0" w:space="0" w:color="auto"/>
          </w:divBdr>
        </w:div>
        <w:div w:id="1266033264">
          <w:marLeft w:val="547"/>
          <w:marRight w:val="0"/>
          <w:marTop w:val="134"/>
          <w:marBottom w:val="0"/>
          <w:divBdr>
            <w:top w:val="none" w:sz="0" w:space="0" w:color="auto"/>
            <w:left w:val="none" w:sz="0" w:space="0" w:color="auto"/>
            <w:bottom w:val="none" w:sz="0" w:space="0" w:color="auto"/>
            <w:right w:val="none" w:sz="0" w:space="0" w:color="auto"/>
          </w:divBdr>
        </w:div>
      </w:divsChild>
    </w:div>
    <w:div w:id="1266033265">
      <w:marLeft w:val="0"/>
      <w:marRight w:val="0"/>
      <w:marTop w:val="0"/>
      <w:marBottom w:val="0"/>
      <w:divBdr>
        <w:top w:val="none" w:sz="0" w:space="0" w:color="auto"/>
        <w:left w:val="none" w:sz="0" w:space="0" w:color="auto"/>
        <w:bottom w:val="none" w:sz="0" w:space="0" w:color="auto"/>
        <w:right w:val="none" w:sz="0" w:space="0" w:color="auto"/>
      </w:divBdr>
      <w:divsChild>
        <w:div w:id="1266033256">
          <w:marLeft w:val="547"/>
          <w:marRight w:val="0"/>
          <w:marTop w:val="139"/>
          <w:marBottom w:val="0"/>
          <w:divBdr>
            <w:top w:val="none" w:sz="0" w:space="0" w:color="auto"/>
            <w:left w:val="none" w:sz="0" w:space="0" w:color="auto"/>
            <w:bottom w:val="none" w:sz="0" w:space="0" w:color="auto"/>
            <w:right w:val="none" w:sz="0" w:space="0" w:color="auto"/>
          </w:divBdr>
        </w:div>
        <w:div w:id="1266033268">
          <w:marLeft w:val="547"/>
          <w:marRight w:val="0"/>
          <w:marTop w:val="139"/>
          <w:marBottom w:val="0"/>
          <w:divBdr>
            <w:top w:val="none" w:sz="0" w:space="0" w:color="auto"/>
            <w:left w:val="none" w:sz="0" w:space="0" w:color="auto"/>
            <w:bottom w:val="none" w:sz="0" w:space="0" w:color="auto"/>
            <w:right w:val="none" w:sz="0" w:space="0" w:color="auto"/>
          </w:divBdr>
        </w:div>
      </w:divsChild>
    </w:div>
    <w:div w:id="1266033267">
      <w:marLeft w:val="0"/>
      <w:marRight w:val="0"/>
      <w:marTop w:val="0"/>
      <w:marBottom w:val="0"/>
      <w:divBdr>
        <w:top w:val="none" w:sz="0" w:space="0" w:color="auto"/>
        <w:left w:val="none" w:sz="0" w:space="0" w:color="auto"/>
        <w:bottom w:val="none" w:sz="0" w:space="0" w:color="auto"/>
        <w:right w:val="none" w:sz="0" w:space="0" w:color="auto"/>
      </w:divBdr>
      <w:divsChild>
        <w:div w:id="1266033235">
          <w:marLeft w:val="547"/>
          <w:marRight w:val="0"/>
          <w:marTop w:val="134"/>
          <w:marBottom w:val="0"/>
          <w:divBdr>
            <w:top w:val="none" w:sz="0" w:space="0" w:color="auto"/>
            <w:left w:val="none" w:sz="0" w:space="0" w:color="auto"/>
            <w:bottom w:val="none" w:sz="0" w:space="0" w:color="auto"/>
            <w:right w:val="none" w:sz="0" w:space="0" w:color="auto"/>
          </w:divBdr>
        </w:div>
        <w:div w:id="1266033260">
          <w:marLeft w:val="547"/>
          <w:marRight w:val="0"/>
          <w:marTop w:val="134"/>
          <w:marBottom w:val="0"/>
          <w:divBdr>
            <w:top w:val="none" w:sz="0" w:space="0" w:color="auto"/>
            <w:left w:val="none" w:sz="0" w:space="0" w:color="auto"/>
            <w:bottom w:val="none" w:sz="0" w:space="0" w:color="auto"/>
            <w:right w:val="none" w:sz="0" w:space="0" w:color="auto"/>
          </w:divBdr>
        </w:div>
      </w:divsChild>
    </w:div>
    <w:div w:id="1266033269">
      <w:marLeft w:val="0"/>
      <w:marRight w:val="0"/>
      <w:marTop w:val="0"/>
      <w:marBottom w:val="0"/>
      <w:divBdr>
        <w:top w:val="none" w:sz="0" w:space="0" w:color="auto"/>
        <w:left w:val="none" w:sz="0" w:space="0" w:color="auto"/>
        <w:bottom w:val="none" w:sz="0" w:space="0" w:color="auto"/>
        <w:right w:val="none" w:sz="0" w:space="0" w:color="auto"/>
      </w:divBdr>
      <w:divsChild>
        <w:div w:id="1266033243">
          <w:marLeft w:val="547"/>
          <w:marRight w:val="0"/>
          <w:marTop w:val="130"/>
          <w:marBottom w:val="0"/>
          <w:divBdr>
            <w:top w:val="none" w:sz="0" w:space="0" w:color="auto"/>
            <w:left w:val="none" w:sz="0" w:space="0" w:color="auto"/>
            <w:bottom w:val="none" w:sz="0" w:space="0" w:color="auto"/>
            <w:right w:val="none" w:sz="0" w:space="0" w:color="auto"/>
          </w:divBdr>
        </w:div>
        <w:div w:id="1266033244">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1614</Words>
  <Characters>9205</Characters>
  <Application>Microsoft Office Word</Application>
  <DocSecurity>0</DocSecurity>
  <Lines>76</Lines>
  <Paragraphs>21</Paragraphs>
  <ScaleCrop>false</ScaleCrop>
  <Company>Microsoft</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Lucas Xia</cp:lastModifiedBy>
  <cp:revision>18</cp:revision>
  <dcterms:created xsi:type="dcterms:W3CDTF">2014-12-07T14:30:00Z</dcterms:created>
  <dcterms:modified xsi:type="dcterms:W3CDTF">2019-05-22T15:49:00Z</dcterms:modified>
</cp:coreProperties>
</file>